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A7457" w14:textId="7D7F164F" w:rsidR="00D91E0F" w:rsidRPr="00CE3671" w:rsidRDefault="003E4779" w:rsidP="00D91E0F">
      <w:pPr>
        <w:spacing w:after="0" w:line="240" w:lineRule="auto"/>
        <w:contextualSpacing/>
        <w:rPr>
          <w:rFonts w:ascii="Times New Roman" w:hAnsi="Times New Roman" w:cs="Times New Roman"/>
          <w:b/>
          <w:bCs/>
          <w:sz w:val="24"/>
          <w:szCs w:val="24"/>
        </w:rPr>
      </w:pPr>
      <w:ins w:id="0" w:author="Marian Bland" w:date="2023-02-12T16:20:00Z">
        <w:r>
          <w:rPr>
            <w:rFonts w:ascii="Times New Roman" w:hAnsi="Times New Roman" w:cs="Times New Roman"/>
            <w:b/>
            <w:bCs/>
            <w:noProof/>
            <w:sz w:val="24"/>
            <w:szCs w:val="24"/>
          </w:rPr>
          <mc:AlternateContent>
            <mc:Choice Requires="wps">
              <w:drawing>
                <wp:anchor distT="0" distB="0" distL="114300" distR="114300" simplePos="0" relativeHeight="251659264" behindDoc="0" locked="0" layoutInCell="1" allowOverlap="1" wp14:anchorId="0F87CB77" wp14:editId="06A87113">
                  <wp:simplePos x="0" y="0"/>
                  <wp:positionH relativeFrom="column">
                    <wp:posOffset>-21142</wp:posOffset>
                  </wp:positionH>
                  <wp:positionV relativeFrom="paragraph">
                    <wp:posOffset>174423</wp:posOffset>
                  </wp:positionV>
                  <wp:extent cx="1955653" cy="406987"/>
                  <wp:effectExtent l="0" t="0" r="26035" b="12700"/>
                  <wp:wrapNone/>
                  <wp:docPr id="1" name="Text Box 1"/>
                  <wp:cNvGraphicFramePr/>
                  <a:graphic xmlns:a="http://schemas.openxmlformats.org/drawingml/2006/main">
                    <a:graphicData uri="http://schemas.microsoft.com/office/word/2010/wordprocessingShape">
                      <wps:wsp>
                        <wps:cNvSpPr txBox="1"/>
                        <wps:spPr>
                          <a:xfrm>
                            <a:off x="0" y="0"/>
                            <a:ext cx="1955653" cy="406987"/>
                          </a:xfrm>
                          <a:prstGeom prst="rect">
                            <a:avLst/>
                          </a:prstGeom>
                          <a:solidFill>
                            <a:schemeClr val="lt1"/>
                          </a:solidFill>
                          <a:ln w="6350">
                            <a:solidFill>
                              <a:prstClr val="black"/>
                            </a:solidFill>
                          </a:ln>
                        </wps:spPr>
                        <wps:txbx>
                          <w:txbxContent>
                            <w:p w14:paraId="6D645FFF" w14:textId="05118F59" w:rsidR="003E4779" w:rsidRDefault="003E4779">
                              <w:ins w:id="1" w:author="Marian Bland" w:date="2023-02-12T16:20:00Z">
                                <w:r>
                                  <w:t xml:space="preserve">Company </w:t>
                                </w:r>
                              </w:ins>
                              <w:ins w:id="2" w:author="Marian Bland" w:date="2023-02-12T16:21:00Z">
                                <w:r>
                                  <w:t>address?</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F87CB77" id="_x0000_t202" coordsize="21600,21600" o:spt="202" path="m,l,21600r21600,l21600,xe">
                  <v:stroke joinstyle="miter"/>
                  <v:path gradientshapeok="t" o:connecttype="rect"/>
                </v:shapetype>
                <v:shape id="Text Box 1" o:spid="_x0000_s1026" type="#_x0000_t202" style="position:absolute;margin-left:-1.65pt;margin-top:13.75pt;width:154pt;height:32.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" fillcolor="white [3201]" strokeweight=".5pt">
                  <v:textbox>
                    <w:txbxContent>
                      <w:p w14:paraId="6D645FFF" w14:textId="05118F59" w:rsidR="003E4779" w:rsidRDefault="003E4779">
                        <w:ins w:id="3" w:author="Marian Bland" w:date="2023-02-12T16:20:00Z">
                          <w:r>
                            <w:t xml:space="preserve">Company </w:t>
                          </w:r>
                        </w:ins>
                        <w:ins w:id="4" w:author="Marian Bland" w:date="2023-02-12T16:21:00Z">
                          <w:r>
                            <w:t>address?</w:t>
                          </w:r>
                        </w:ins>
                      </w:p>
                    </w:txbxContent>
                  </v:textbox>
                </v:shape>
              </w:pict>
            </mc:Fallback>
          </mc:AlternateContent>
        </w:r>
      </w:ins>
      <w:r w:rsidR="00D91E0F" w:rsidRPr="00CE3671">
        <w:rPr>
          <w:rFonts w:ascii="Times New Roman" w:hAnsi="Times New Roman" w:cs="Times New Roman"/>
          <w:b/>
          <w:bCs/>
          <w:sz w:val="24"/>
          <w:szCs w:val="24"/>
        </w:rPr>
        <w:t>Evergreen Entertainment</w:t>
      </w:r>
    </w:p>
    <w:p w14:paraId="100869D0" w14:textId="77777777" w:rsidR="00D91E0F" w:rsidRPr="00CE3671" w:rsidRDefault="00D91E0F" w:rsidP="00D91E0F">
      <w:pPr>
        <w:spacing w:after="0" w:line="240" w:lineRule="auto"/>
        <w:contextualSpacing/>
        <w:jc w:val="center"/>
        <w:rPr>
          <w:rFonts w:ascii="Times New Roman" w:hAnsi="Times New Roman" w:cs="Times New Roman"/>
          <w:b/>
          <w:bCs/>
          <w:sz w:val="24"/>
          <w:szCs w:val="24"/>
        </w:rPr>
      </w:pPr>
    </w:p>
    <w:p w14:paraId="7E0A339D" w14:textId="6E2D2DFF" w:rsidR="00780FD5" w:rsidRPr="00CE3671" w:rsidRDefault="00E71607" w:rsidP="00D91E0F">
      <w:pPr>
        <w:spacing w:after="0" w:line="240" w:lineRule="auto"/>
        <w:contextualSpacing/>
        <w:jc w:val="right"/>
        <w:rPr>
          <w:rFonts w:ascii="Times New Roman" w:hAnsi="Times New Roman" w:cs="Times New Roman"/>
          <w:b/>
          <w:bCs/>
          <w:sz w:val="24"/>
          <w:szCs w:val="24"/>
        </w:rPr>
      </w:pPr>
      <w:r w:rsidRPr="00CE3671">
        <w:rPr>
          <w:rFonts w:ascii="Times New Roman" w:hAnsi="Times New Roman" w:cs="Times New Roman"/>
          <w:b/>
          <w:bCs/>
          <w:sz w:val="24"/>
          <w:szCs w:val="24"/>
        </w:rPr>
        <w:t xml:space="preserve">For </w:t>
      </w:r>
      <w:r w:rsidR="00C70208" w:rsidRPr="00CE3671">
        <w:rPr>
          <w:rFonts w:ascii="Times New Roman" w:hAnsi="Times New Roman" w:cs="Times New Roman"/>
          <w:b/>
          <w:bCs/>
          <w:sz w:val="24"/>
          <w:szCs w:val="24"/>
        </w:rPr>
        <w:t>Release Immediately</w:t>
      </w:r>
    </w:p>
    <w:p w14:paraId="686B13B5" w14:textId="77777777" w:rsidR="00780FD5" w:rsidRPr="00CE3671" w:rsidRDefault="00780FD5" w:rsidP="00780FD5">
      <w:pPr>
        <w:spacing w:after="0" w:line="240" w:lineRule="auto"/>
        <w:contextualSpacing/>
        <w:rPr>
          <w:rFonts w:ascii="Times New Roman" w:hAnsi="Times New Roman" w:cs="Times New Roman"/>
          <w:sz w:val="24"/>
          <w:szCs w:val="24"/>
        </w:rPr>
      </w:pPr>
    </w:p>
    <w:p w14:paraId="6EDFE264" w14:textId="1929D52B" w:rsidR="00780FD5" w:rsidRPr="00CE3671" w:rsidRDefault="00D41D04" w:rsidP="00780FD5">
      <w:pPr>
        <w:spacing w:after="0" w:line="240" w:lineRule="auto"/>
        <w:contextualSpacing/>
        <w:rPr>
          <w:rFonts w:ascii="Times New Roman" w:hAnsi="Times New Roman" w:cs="Times New Roman"/>
          <w:b/>
          <w:bCs/>
          <w:sz w:val="24"/>
          <w:szCs w:val="24"/>
        </w:rPr>
      </w:pPr>
      <w:r w:rsidRPr="00CE3671">
        <w:rPr>
          <w:rFonts w:ascii="Times New Roman" w:hAnsi="Times New Roman" w:cs="Times New Roman"/>
          <w:b/>
          <w:bCs/>
          <w:sz w:val="24"/>
          <w:szCs w:val="24"/>
        </w:rPr>
        <w:t xml:space="preserve">Evergreen Entertainment </w:t>
      </w:r>
      <w:r w:rsidR="00971A4A" w:rsidRPr="00CE3671">
        <w:rPr>
          <w:rFonts w:ascii="Times New Roman" w:hAnsi="Times New Roman" w:cs="Times New Roman"/>
          <w:b/>
          <w:bCs/>
          <w:sz w:val="24"/>
          <w:szCs w:val="24"/>
        </w:rPr>
        <w:t>Donates to the NoKidHungry Program</w:t>
      </w:r>
    </w:p>
    <w:p w14:paraId="1DFCF5CA" w14:textId="77777777" w:rsidR="00780FD5" w:rsidRPr="00CE3671" w:rsidRDefault="00780FD5" w:rsidP="00780FD5">
      <w:pPr>
        <w:spacing w:after="0" w:line="240" w:lineRule="auto"/>
        <w:contextualSpacing/>
        <w:rPr>
          <w:rFonts w:ascii="Times New Roman" w:hAnsi="Times New Roman" w:cs="Times New Roman"/>
          <w:sz w:val="24"/>
          <w:szCs w:val="24"/>
        </w:rPr>
      </w:pPr>
    </w:p>
    <w:p w14:paraId="0C6E09BF" w14:textId="738BC9C7" w:rsidR="00780FD5" w:rsidRPr="00CE3671" w:rsidRDefault="00CE25EA" w:rsidP="00780FD5">
      <w:pPr>
        <w:spacing w:after="0" w:line="240" w:lineRule="auto"/>
        <w:contextualSpacing/>
        <w:rPr>
          <w:rFonts w:ascii="Times New Roman" w:hAnsi="Times New Roman" w:cs="Times New Roman"/>
          <w:sz w:val="24"/>
          <w:szCs w:val="24"/>
        </w:rPr>
      </w:pPr>
      <w:r w:rsidRPr="00CE3671">
        <w:rPr>
          <w:rFonts w:ascii="Times New Roman" w:hAnsi="Times New Roman" w:cs="Times New Roman"/>
          <w:sz w:val="24"/>
          <w:szCs w:val="24"/>
        </w:rPr>
        <w:t>Evergreen Entertainment is supporting the NoKidHungry program and giving the community an extra surprise as well.</w:t>
      </w:r>
    </w:p>
    <w:p w14:paraId="7478A32C" w14:textId="77777777" w:rsidR="00780FD5" w:rsidRPr="00CE3671" w:rsidRDefault="00780FD5" w:rsidP="00780FD5">
      <w:pPr>
        <w:spacing w:after="0" w:line="240" w:lineRule="auto"/>
        <w:contextualSpacing/>
        <w:rPr>
          <w:rFonts w:ascii="Times New Roman" w:hAnsi="Times New Roman" w:cs="Times New Roman"/>
          <w:sz w:val="24"/>
          <w:szCs w:val="24"/>
        </w:rPr>
      </w:pPr>
    </w:p>
    <w:p w14:paraId="771B75A6" w14:textId="5853F8D5" w:rsidR="00D91E0F" w:rsidRPr="00CE3671" w:rsidRDefault="002B5747" w:rsidP="00780FD5">
      <w:pPr>
        <w:spacing w:after="0" w:line="240" w:lineRule="auto"/>
        <w:contextualSpacing/>
        <w:rPr>
          <w:rFonts w:ascii="Times New Roman" w:hAnsi="Times New Roman" w:cs="Times New Roman"/>
          <w:sz w:val="24"/>
          <w:szCs w:val="24"/>
        </w:rPr>
      </w:pPr>
      <w:r w:rsidRPr="00CE3671">
        <w:rPr>
          <w:rFonts w:ascii="Times New Roman" w:hAnsi="Times New Roman" w:cs="Times New Roman"/>
          <w:b/>
          <w:bCs/>
          <w:sz w:val="24"/>
          <w:szCs w:val="24"/>
        </w:rPr>
        <w:t>Columbia</w:t>
      </w:r>
      <w:r w:rsidR="00780FD5" w:rsidRPr="00CE3671">
        <w:rPr>
          <w:rFonts w:ascii="Times New Roman" w:hAnsi="Times New Roman" w:cs="Times New Roman"/>
          <w:b/>
          <w:bCs/>
          <w:sz w:val="24"/>
          <w:szCs w:val="24"/>
        </w:rPr>
        <w:t xml:space="preserve">, </w:t>
      </w:r>
      <w:r w:rsidRPr="00CE3671">
        <w:rPr>
          <w:rFonts w:ascii="Times New Roman" w:hAnsi="Times New Roman" w:cs="Times New Roman"/>
          <w:b/>
          <w:bCs/>
          <w:sz w:val="24"/>
          <w:szCs w:val="24"/>
        </w:rPr>
        <w:t>SC</w:t>
      </w:r>
      <w:r w:rsidR="00780FD5" w:rsidRPr="00CE3671">
        <w:rPr>
          <w:rFonts w:ascii="Times New Roman" w:hAnsi="Times New Roman" w:cs="Times New Roman"/>
          <w:sz w:val="24"/>
          <w:szCs w:val="24"/>
        </w:rPr>
        <w:t xml:space="preserve">, </w:t>
      </w:r>
      <w:r w:rsidR="00635AE6" w:rsidRPr="00CE3671">
        <w:rPr>
          <w:rFonts w:ascii="Times New Roman" w:hAnsi="Times New Roman" w:cs="Times New Roman"/>
          <w:sz w:val="24"/>
          <w:szCs w:val="24"/>
        </w:rPr>
        <w:t>February</w:t>
      </w:r>
      <w:ins w:id="5" w:author="Marian Bland" w:date="2023-02-12T16:21:00Z">
        <w:r w:rsidR="003E4779">
          <w:rPr>
            <w:rFonts w:ascii="Times New Roman" w:hAnsi="Times New Roman" w:cs="Times New Roman"/>
            <w:sz w:val="24"/>
            <w:szCs w:val="24"/>
          </w:rPr>
          <w:t xml:space="preserve"> xx</w:t>
        </w:r>
      </w:ins>
      <w:r w:rsidR="00780FD5" w:rsidRPr="00CE3671">
        <w:rPr>
          <w:rFonts w:ascii="Times New Roman" w:hAnsi="Times New Roman" w:cs="Times New Roman"/>
          <w:sz w:val="24"/>
          <w:szCs w:val="24"/>
        </w:rPr>
        <w:t xml:space="preserve">, </w:t>
      </w:r>
      <w:r w:rsidR="00CF1CDD" w:rsidRPr="00CE3671">
        <w:rPr>
          <w:rFonts w:ascii="Times New Roman" w:hAnsi="Times New Roman" w:cs="Times New Roman"/>
          <w:sz w:val="24"/>
          <w:szCs w:val="24"/>
        </w:rPr>
        <w:t>2023</w:t>
      </w:r>
      <w:r w:rsidR="00780FD5" w:rsidRPr="00CE3671">
        <w:rPr>
          <w:rFonts w:ascii="Times New Roman" w:hAnsi="Times New Roman" w:cs="Times New Roman"/>
          <w:sz w:val="24"/>
          <w:szCs w:val="24"/>
        </w:rPr>
        <w:t>—</w:t>
      </w:r>
      <w:r w:rsidR="002D29EF" w:rsidRPr="00CE3671">
        <w:rPr>
          <w:rFonts w:ascii="Times New Roman" w:hAnsi="Times New Roman" w:cs="Times New Roman"/>
          <w:sz w:val="24"/>
          <w:szCs w:val="24"/>
        </w:rPr>
        <w:t xml:space="preserve">Evergreen Entertainment has announced that </w:t>
      </w:r>
      <w:r w:rsidR="00315156" w:rsidRPr="00CE3671">
        <w:rPr>
          <w:rFonts w:ascii="Times New Roman" w:hAnsi="Times New Roman" w:cs="Times New Roman"/>
          <w:sz w:val="24"/>
          <w:szCs w:val="24"/>
        </w:rPr>
        <w:t>they</w:t>
      </w:r>
      <w:r w:rsidR="00701674" w:rsidRPr="00CE3671">
        <w:rPr>
          <w:rFonts w:ascii="Times New Roman" w:hAnsi="Times New Roman" w:cs="Times New Roman"/>
          <w:sz w:val="24"/>
          <w:szCs w:val="24"/>
        </w:rPr>
        <w:t xml:space="preserve"> will be donating to the NoKidHungry program</w:t>
      </w:r>
      <w:r w:rsidR="00D91E0F" w:rsidRPr="00CE3671">
        <w:rPr>
          <w:rFonts w:ascii="Times New Roman" w:hAnsi="Times New Roman" w:cs="Times New Roman"/>
          <w:sz w:val="24"/>
          <w:szCs w:val="24"/>
        </w:rPr>
        <w:t xml:space="preserve"> located </w:t>
      </w:r>
      <w:r w:rsidR="00A7104A">
        <w:rPr>
          <w:rFonts w:ascii="Times New Roman" w:hAnsi="Times New Roman" w:cs="Times New Roman"/>
          <w:sz w:val="24"/>
          <w:szCs w:val="24"/>
        </w:rPr>
        <w:t>at</w:t>
      </w:r>
      <w:r w:rsidR="0095000C" w:rsidRPr="00CE3671">
        <w:rPr>
          <w:rFonts w:ascii="Times New Roman" w:hAnsi="Times New Roman" w:cs="Times New Roman"/>
          <w:sz w:val="24"/>
          <w:szCs w:val="24"/>
        </w:rPr>
        <w:t xml:space="preserve"> </w:t>
      </w:r>
      <w:r w:rsidR="00E929C8">
        <w:rPr>
          <w:rFonts w:ascii="Times New Roman" w:hAnsi="Times New Roman" w:cs="Times New Roman"/>
          <w:sz w:val="24"/>
          <w:szCs w:val="24"/>
        </w:rPr>
        <w:t xml:space="preserve">333 </w:t>
      </w:r>
      <w:r w:rsidR="004A70CD">
        <w:rPr>
          <w:rFonts w:ascii="Times New Roman" w:hAnsi="Times New Roman" w:cs="Times New Roman"/>
          <w:sz w:val="24"/>
          <w:szCs w:val="24"/>
        </w:rPr>
        <w:t>Blossom</w:t>
      </w:r>
      <w:r w:rsidR="00A839C6">
        <w:rPr>
          <w:rFonts w:ascii="Times New Roman" w:hAnsi="Times New Roman" w:cs="Times New Roman"/>
          <w:sz w:val="24"/>
          <w:szCs w:val="24"/>
        </w:rPr>
        <w:t xml:space="preserve"> </w:t>
      </w:r>
      <w:r w:rsidR="004A70CD">
        <w:rPr>
          <w:rFonts w:ascii="Times New Roman" w:hAnsi="Times New Roman" w:cs="Times New Roman"/>
          <w:sz w:val="24"/>
          <w:szCs w:val="24"/>
        </w:rPr>
        <w:t>Street</w:t>
      </w:r>
      <w:r w:rsidR="00A839C6">
        <w:rPr>
          <w:rFonts w:ascii="Times New Roman" w:hAnsi="Times New Roman" w:cs="Times New Roman"/>
          <w:sz w:val="24"/>
          <w:szCs w:val="24"/>
        </w:rPr>
        <w:t>.</w:t>
      </w:r>
      <w:r w:rsidR="00562B90" w:rsidRPr="00CE3671">
        <w:rPr>
          <w:rFonts w:ascii="Times New Roman" w:hAnsi="Times New Roman" w:cs="Times New Roman"/>
          <w:sz w:val="24"/>
          <w:szCs w:val="24"/>
        </w:rPr>
        <w:t xml:space="preserve"> on Feb</w:t>
      </w:r>
      <w:r w:rsidR="00D04AD2" w:rsidRPr="00CE3671">
        <w:rPr>
          <w:rFonts w:ascii="Times New Roman" w:hAnsi="Times New Roman" w:cs="Times New Roman"/>
          <w:sz w:val="24"/>
          <w:szCs w:val="24"/>
        </w:rPr>
        <w:t>ruary 3</w:t>
      </w:r>
      <w:r w:rsidR="00D04AD2" w:rsidRPr="00CE3671">
        <w:rPr>
          <w:rFonts w:ascii="Times New Roman" w:hAnsi="Times New Roman" w:cs="Times New Roman"/>
          <w:sz w:val="24"/>
          <w:szCs w:val="24"/>
          <w:vertAlign w:val="superscript"/>
        </w:rPr>
        <w:t>rd</w:t>
      </w:r>
      <w:r w:rsidR="00D04AD2" w:rsidRPr="00CE3671">
        <w:rPr>
          <w:rFonts w:ascii="Times New Roman" w:hAnsi="Times New Roman" w:cs="Times New Roman"/>
          <w:sz w:val="24"/>
          <w:szCs w:val="24"/>
        </w:rPr>
        <w:t xml:space="preserve">. </w:t>
      </w:r>
      <w:r w:rsidR="00D91E0F" w:rsidRPr="00CE3671">
        <w:rPr>
          <w:rFonts w:ascii="Times New Roman" w:hAnsi="Times New Roman" w:cs="Times New Roman"/>
          <w:sz w:val="24"/>
          <w:szCs w:val="24"/>
        </w:rPr>
        <w:t xml:space="preserve">This program is dedicated to </w:t>
      </w:r>
      <w:r w:rsidR="006A42A4" w:rsidRPr="00CE3671">
        <w:rPr>
          <w:rFonts w:ascii="Times New Roman" w:hAnsi="Times New Roman" w:cs="Times New Roman"/>
          <w:sz w:val="24"/>
          <w:szCs w:val="24"/>
        </w:rPr>
        <w:t xml:space="preserve">providing food to kids in need. More information on the program can be found at </w:t>
      </w:r>
      <w:r w:rsidR="007D2BFB" w:rsidRPr="00CE3671">
        <w:rPr>
          <w:rFonts w:ascii="Times New Roman" w:hAnsi="Times New Roman" w:cs="Times New Roman"/>
          <w:sz w:val="24"/>
          <w:szCs w:val="24"/>
        </w:rPr>
        <w:t>nokidhungry.org</w:t>
      </w:r>
      <w:r w:rsidR="006A42A4" w:rsidRPr="00CE3671">
        <w:rPr>
          <w:rFonts w:ascii="Times New Roman" w:hAnsi="Times New Roman" w:cs="Times New Roman"/>
          <w:sz w:val="24"/>
          <w:szCs w:val="24"/>
        </w:rPr>
        <w:t xml:space="preserve">. </w:t>
      </w:r>
      <w:r w:rsidR="0085432C" w:rsidRPr="00CE3671">
        <w:rPr>
          <w:rFonts w:ascii="Times New Roman" w:hAnsi="Times New Roman" w:cs="Times New Roman"/>
          <w:sz w:val="24"/>
          <w:szCs w:val="24"/>
        </w:rPr>
        <w:t>EE</w:t>
      </w:r>
      <w:r w:rsidR="00D91E0F" w:rsidRPr="00CE3671">
        <w:rPr>
          <w:rFonts w:ascii="Times New Roman" w:hAnsi="Times New Roman" w:cs="Times New Roman"/>
          <w:sz w:val="24"/>
          <w:szCs w:val="24"/>
        </w:rPr>
        <w:t xml:space="preserve"> intend</w:t>
      </w:r>
      <w:r w:rsidR="0085432C" w:rsidRPr="00CE3671">
        <w:rPr>
          <w:rFonts w:ascii="Times New Roman" w:hAnsi="Times New Roman" w:cs="Times New Roman"/>
          <w:sz w:val="24"/>
          <w:szCs w:val="24"/>
        </w:rPr>
        <w:t>s</w:t>
      </w:r>
      <w:r w:rsidR="00D91E0F" w:rsidRPr="00CE3671">
        <w:rPr>
          <w:rFonts w:ascii="Times New Roman" w:hAnsi="Times New Roman" w:cs="Times New Roman"/>
          <w:sz w:val="24"/>
          <w:szCs w:val="24"/>
        </w:rPr>
        <w:t xml:space="preserve"> to donate a large sum of food starting at </w:t>
      </w:r>
      <w:r w:rsidR="008E0E6E" w:rsidRPr="00CE3671">
        <w:rPr>
          <w:rFonts w:ascii="Times New Roman" w:hAnsi="Times New Roman" w:cs="Times New Roman"/>
          <w:sz w:val="24"/>
          <w:szCs w:val="24"/>
        </w:rPr>
        <w:t>12:00 pm</w:t>
      </w:r>
      <w:r w:rsidR="00D91E0F" w:rsidRPr="00CE3671">
        <w:rPr>
          <w:rFonts w:ascii="Times New Roman" w:hAnsi="Times New Roman" w:cs="Times New Roman"/>
          <w:sz w:val="24"/>
          <w:szCs w:val="24"/>
        </w:rPr>
        <w:t>.</w:t>
      </w:r>
      <w:r w:rsidR="006A42A4" w:rsidRPr="00CE3671">
        <w:rPr>
          <w:rFonts w:ascii="Times New Roman" w:hAnsi="Times New Roman" w:cs="Times New Roman"/>
          <w:sz w:val="24"/>
          <w:szCs w:val="24"/>
        </w:rPr>
        <w:t xml:space="preserve"> This includes a set of goodie bags </w:t>
      </w:r>
      <w:r w:rsidR="008E0E6E" w:rsidRPr="00CE3671">
        <w:rPr>
          <w:rFonts w:ascii="Times New Roman" w:hAnsi="Times New Roman" w:cs="Times New Roman"/>
          <w:sz w:val="24"/>
          <w:szCs w:val="24"/>
        </w:rPr>
        <w:t>that</w:t>
      </w:r>
      <w:r w:rsidR="006A42A4" w:rsidRPr="00CE3671">
        <w:rPr>
          <w:rFonts w:ascii="Times New Roman" w:hAnsi="Times New Roman" w:cs="Times New Roman"/>
          <w:sz w:val="24"/>
          <w:szCs w:val="24"/>
        </w:rPr>
        <w:t xml:space="preserve"> will contain food and a miniature set of EE’s newest board game.</w:t>
      </w:r>
      <w:r w:rsidR="00D91E0F" w:rsidRPr="00CE3671">
        <w:rPr>
          <w:rFonts w:ascii="Times New Roman" w:hAnsi="Times New Roman" w:cs="Times New Roman"/>
          <w:sz w:val="24"/>
          <w:szCs w:val="24"/>
        </w:rPr>
        <w:t xml:space="preserve"> </w:t>
      </w:r>
      <w:r w:rsidR="006A42A4" w:rsidRPr="00CE3671">
        <w:rPr>
          <w:rFonts w:ascii="Times New Roman" w:hAnsi="Times New Roman" w:cs="Times New Roman"/>
          <w:sz w:val="24"/>
          <w:szCs w:val="24"/>
        </w:rPr>
        <w:t>EE</w:t>
      </w:r>
      <w:r w:rsidR="00D91E0F" w:rsidRPr="00CE3671">
        <w:rPr>
          <w:rFonts w:ascii="Times New Roman" w:hAnsi="Times New Roman" w:cs="Times New Roman"/>
          <w:sz w:val="24"/>
          <w:szCs w:val="24"/>
        </w:rPr>
        <w:t xml:space="preserve"> will stay until 4:00 pm to communicate with the community and collect any additional donations brought.</w:t>
      </w:r>
    </w:p>
    <w:p w14:paraId="19499281" w14:textId="36861C28" w:rsidR="006A42A4" w:rsidRPr="00CE3671" w:rsidRDefault="006A42A4" w:rsidP="00780FD5">
      <w:pPr>
        <w:spacing w:after="0" w:line="240" w:lineRule="auto"/>
        <w:contextualSpacing/>
        <w:rPr>
          <w:rFonts w:ascii="Times New Roman" w:hAnsi="Times New Roman" w:cs="Times New Roman"/>
          <w:sz w:val="24"/>
          <w:szCs w:val="24"/>
        </w:rPr>
      </w:pPr>
    </w:p>
    <w:p w14:paraId="51F2F456" w14:textId="30C2EC98" w:rsidR="006A42A4" w:rsidRPr="00CE3671" w:rsidRDefault="006A42A4" w:rsidP="00780FD5">
      <w:pPr>
        <w:spacing w:after="0" w:line="240" w:lineRule="auto"/>
        <w:contextualSpacing/>
        <w:rPr>
          <w:rFonts w:ascii="Times New Roman" w:hAnsi="Times New Roman" w:cs="Times New Roman"/>
          <w:sz w:val="24"/>
          <w:szCs w:val="24"/>
        </w:rPr>
      </w:pPr>
      <w:r w:rsidRPr="00CE3671">
        <w:rPr>
          <w:rFonts w:ascii="Times New Roman" w:hAnsi="Times New Roman" w:cs="Times New Roman"/>
          <w:sz w:val="24"/>
          <w:szCs w:val="24"/>
        </w:rPr>
        <w:t>Evergreen Entertainment has an additional surprise for those who join them in donating during this event</w:t>
      </w:r>
      <w:r w:rsidR="0095000C" w:rsidRPr="00CE3671">
        <w:rPr>
          <w:rFonts w:ascii="Times New Roman" w:hAnsi="Times New Roman" w:cs="Times New Roman"/>
          <w:sz w:val="24"/>
          <w:szCs w:val="24"/>
        </w:rPr>
        <w:t xml:space="preserve">! EE has extra copies of the same miniature board game they are using in the goodie bags. They plan on giving these out to any members of the community who donate any amount to the cause during the time EE is at the site. These copies of the game will contain hints </w:t>
      </w:r>
      <w:r w:rsidR="007D44E4" w:rsidRPr="00CE3671">
        <w:rPr>
          <w:rFonts w:ascii="Times New Roman" w:hAnsi="Times New Roman" w:cs="Times New Roman"/>
          <w:sz w:val="24"/>
          <w:szCs w:val="24"/>
        </w:rPr>
        <w:t>about</w:t>
      </w:r>
      <w:r w:rsidR="0095000C" w:rsidRPr="00CE3671">
        <w:rPr>
          <w:rFonts w:ascii="Times New Roman" w:hAnsi="Times New Roman" w:cs="Times New Roman"/>
          <w:sz w:val="24"/>
          <w:szCs w:val="24"/>
        </w:rPr>
        <w:t xml:space="preserve"> EE’s next big</w:t>
      </w:r>
      <w:r w:rsidR="007D44E4" w:rsidRPr="00CE3671">
        <w:rPr>
          <w:rFonts w:ascii="Times New Roman" w:hAnsi="Times New Roman" w:cs="Times New Roman"/>
          <w:sz w:val="24"/>
          <w:szCs w:val="24"/>
        </w:rPr>
        <w:t xml:space="preserve"> video game release.</w:t>
      </w:r>
    </w:p>
    <w:p w14:paraId="163CF197" w14:textId="77777777" w:rsidR="00F90F38" w:rsidRPr="00CE3671" w:rsidRDefault="00F90F38" w:rsidP="00780FD5">
      <w:pPr>
        <w:spacing w:after="0" w:line="240" w:lineRule="auto"/>
        <w:contextualSpacing/>
        <w:rPr>
          <w:rFonts w:ascii="Times New Roman" w:hAnsi="Times New Roman" w:cs="Times New Roman"/>
          <w:sz w:val="24"/>
          <w:szCs w:val="24"/>
        </w:rPr>
      </w:pPr>
    </w:p>
    <w:p w14:paraId="791BE0D0" w14:textId="0724179F" w:rsidR="00F90F38" w:rsidRPr="00CE3671" w:rsidRDefault="00F90F38" w:rsidP="00780FD5">
      <w:pPr>
        <w:spacing w:after="0" w:line="240" w:lineRule="auto"/>
        <w:contextualSpacing/>
        <w:rPr>
          <w:rFonts w:ascii="Times New Roman" w:hAnsi="Times New Roman" w:cs="Times New Roman"/>
          <w:sz w:val="24"/>
          <w:szCs w:val="24"/>
        </w:rPr>
      </w:pPr>
      <w:r w:rsidRPr="00CE3671">
        <w:rPr>
          <w:rFonts w:ascii="Times New Roman" w:hAnsi="Times New Roman" w:cs="Times New Roman"/>
          <w:sz w:val="24"/>
          <w:szCs w:val="24"/>
        </w:rPr>
        <w:t>EE recommends that any members of the community</w:t>
      </w:r>
      <w:r w:rsidR="00B91426" w:rsidRPr="00CE3671">
        <w:rPr>
          <w:rFonts w:ascii="Times New Roman" w:hAnsi="Times New Roman" w:cs="Times New Roman"/>
          <w:sz w:val="24"/>
          <w:szCs w:val="24"/>
        </w:rPr>
        <w:t xml:space="preserve"> excited</w:t>
      </w:r>
      <w:r w:rsidR="00CB59EB" w:rsidRPr="00CE3671">
        <w:rPr>
          <w:rFonts w:ascii="Times New Roman" w:hAnsi="Times New Roman" w:cs="Times New Roman"/>
          <w:sz w:val="24"/>
          <w:szCs w:val="24"/>
        </w:rPr>
        <w:t xml:space="preserve"> </w:t>
      </w:r>
      <w:r w:rsidR="00015FDA" w:rsidRPr="00CE3671">
        <w:rPr>
          <w:rFonts w:ascii="Times New Roman" w:hAnsi="Times New Roman" w:cs="Times New Roman"/>
          <w:sz w:val="24"/>
          <w:szCs w:val="24"/>
        </w:rPr>
        <w:t>about</w:t>
      </w:r>
      <w:r w:rsidR="00CB59EB" w:rsidRPr="00CE3671">
        <w:rPr>
          <w:rFonts w:ascii="Times New Roman" w:hAnsi="Times New Roman" w:cs="Times New Roman"/>
          <w:sz w:val="24"/>
          <w:szCs w:val="24"/>
        </w:rPr>
        <w:t xml:space="preserve"> the upcoming project </w:t>
      </w:r>
      <w:r w:rsidR="00A269CE" w:rsidRPr="00CE3671">
        <w:rPr>
          <w:rFonts w:ascii="Times New Roman" w:hAnsi="Times New Roman" w:cs="Times New Roman"/>
          <w:sz w:val="24"/>
          <w:szCs w:val="24"/>
        </w:rPr>
        <w:t>that will be released in 2024 should attend this Day of Service event</w:t>
      </w:r>
      <w:r w:rsidR="00150A70" w:rsidRPr="00CE3671">
        <w:rPr>
          <w:rFonts w:ascii="Times New Roman" w:hAnsi="Times New Roman" w:cs="Times New Roman"/>
          <w:sz w:val="24"/>
          <w:szCs w:val="24"/>
        </w:rPr>
        <w:t xml:space="preserve"> and bring food or money to donate</w:t>
      </w:r>
      <w:r w:rsidR="003A2DDD" w:rsidRPr="00CE3671">
        <w:rPr>
          <w:rFonts w:ascii="Times New Roman" w:hAnsi="Times New Roman" w:cs="Times New Roman"/>
          <w:sz w:val="24"/>
          <w:szCs w:val="24"/>
        </w:rPr>
        <w:t xml:space="preserve"> to the cause</w:t>
      </w:r>
      <w:r w:rsidR="00AE1BFE" w:rsidRPr="00CE3671">
        <w:rPr>
          <w:rFonts w:ascii="Times New Roman" w:hAnsi="Times New Roman" w:cs="Times New Roman"/>
          <w:sz w:val="24"/>
          <w:szCs w:val="24"/>
        </w:rPr>
        <w:t xml:space="preserve"> on February 3</w:t>
      </w:r>
      <w:r w:rsidR="00AE1BFE" w:rsidRPr="00CE3671">
        <w:rPr>
          <w:rFonts w:ascii="Times New Roman" w:hAnsi="Times New Roman" w:cs="Times New Roman"/>
          <w:sz w:val="24"/>
          <w:szCs w:val="24"/>
          <w:vertAlign w:val="superscript"/>
        </w:rPr>
        <w:t>rd</w:t>
      </w:r>
      <w:r w:rsidR="00AE1BFE" w:rsidRPr="00CE3671">
        <w:rPr>
          <w:rFonts w:ascii="Times New Roman" w:hAnsi="Times New Roman" w:cs="Times New Roman"/>
          <w:sz w:val="24"/>
          <w:szCs w:val="24"/>
        </w:rPr>
        <w:t xml:space="preserve"> between 12:00 and 4:00 pm</w:t>
      </w:r>
      <w:r w:rsidR="003A2DDD" w:rsidRPr="00CE3671">
        <w:rPr>
          <w:rFonts w:ascii="Times New Roman" w:hAnsi="Times New Roman" w:cs="Times New Roman"/>
          <w:sz w:val="24"/>
          <w:szCs w:val="24"/>
        </w:rPr>
        <w:t xml:space="preserve">. </w:t>
      </w:r>
    </w:p>
    <w:p w14:paraId="00D717D5" w14:textId="77777777" w:rsidR="00780FD5" w:rsidRPr="00CE3671" w:rsidRDefault="00780FD5" w:rsidP="00AD1EBC">
      <w:pPr>
        <w:spacing w:after="0" w:line="240" w:lineRule="auto"/>
        <w:contextualSpacing/>
        <w:rPr>
          <w:rFonts w:ascii="Times New Roman" w:hAnsi="Times New Roman" w:cs="Times New Roman"/>
          <w:sz w:val="24"/>
          <w:szCs w:val="24"/>
        </w:rPr>
      </w:pPr>
    </w:p>
    <w:p w14:paraId="56BA0A0A" w14:textId="0F6D941F" w:rsidR="00780FD5" w:rsidRPr="00CE3671" w:rsidRDefault="00780FD5" w:rsidP="00780FD5">
      <w:pPr>
        <w:spacing w:after="0" w:line="240" w:lineRule="auto"/>
        <w:contextualSpacing/>
        <w:rPr>
          <w:rFonts w:ascii="Times New Roman" w:hAnsi="Times New Roman" w:cs="Times New Roman"/>
          <w:b/>
          <w:bCs/>
          <w:sz w:val="24"/>
          <w:szCs w:val="24"/>
        </w:rPr>
      </w:pPr>
      <w:r w:rsidRPr="00CE3671">
        <w:rPr>
          <w:rFonts w:ascii="Times New Roman" w:hAnsi="Times New Roman" w:cs="Times New Roman"/>
          <w:b/>
          <w:bCs/>
          <w:sz w:val="24"/>
          <w:szCs w:val="24"/>
        </w:rPr>
        <w:t>About Evergreen Entertainment</w:t>
      </w:r>
    </w:p>
    <w:p w14:paraId="3A1FFC4C" w14:textId="77777777" w:rsidR="00780FD5" w:rsidRPr="00CE3671" w:rsidRDefault="00780FD5" w:rsidP="00780FD5">
      <w:pPr>
        <w:spacing w:after="0" w:line="240" w:lineRule="auto"/>
        <w:contextualSpacing/>
        <w:rPr>
          <w:rFonts w:ascii="Times New Roman" w:hAnsi="Times New Roman" w:cs="Times New Roman"/>
          <w:sz w:val="24"/>
          <w:szCs w:val="24"/>
        </w:rPr>
      </w:pPr>
    </w:p>
    <w:p w14:paraId="4366EED0" w14:textId="739D5BB8" w:rsidR="00960C96" w:rsidRPr="00CE3671" w:rsidRDefault="009F26E7" w:rsidP="00780FD5">
      <w:pPr>
        <w:spacing w:after="0" w:line="240" w:lineRule="auto"/>
        <w:contextualSpacing/>
        <w:rPr>
          <w:rFonts w:ascii="Times New Roman" w:hAnsi="Times New Roman" w:cs="Times New Roman"/>
          <w:sz w:val="24"/>
          <w:szCs w:val="24"/>
        </w:rPr>
      </w:pPr>
      <w:r w:rsidRPr="00CE3671">
        <w:rPr>
          <w:rFonts w:ascii="Times New Roman" w:hAnsi="Times New Roman" w:cs="Times New Roman"/>
          <w:sz w:val="24"/>
          <w:szCs w:val="24"/>
        </w:rPr>
        <w:t>Evergreen Entertainment</w:t>
      </w:r>
      <w:r w:rsidR="00524727" w:rsidRPr="00CE3671">
        <w:rPr>
          <w:rFonts w:ascii="Times New Roman" w:hAnsi="Times New Roman" w:cs="Times New Roman"/>
          <w:sz w:val="24"/>
          <w:szCs w:val="24"/>
        </w:rPr>
        <w:t xml:space="preserve">, founded in 2017, is a game development company </w:t>
      </w:r>
      <w:r w:rsidR="00EB62C8" w:rsidRPr="00CE3671">
        <w:rPr>
          <w:rFonts w:ascii="Times New Roman" w:hAnsi="Times New Roman" w:cs="Times New Roman"/>
          <w:sz w:val="24"/>
          <w:szCs w:val="24"/>
        </w:rPr>
        <w:t>located</w:t>
      </w:r>
      <w:r w:rsidR="00595490" w:rsidRPr="00CE3671">
        <w:rPr>
          <w:rFonts w:ascii="Times New Roman" w:hAnsi="Times New Roman" w:cs="Times New Roman"/>
          <w:sz w:val="24"/>
          <w:szCs w:val="24"/>
        </w:rPr>
        <w:t xml:space="preserve"> in Columbia, South Carolina</w:t>
      </w:r>
      <w:r w:rsidR="00D91E0F" w:rsidRPr="00CE3671">
        <w:rPr>
          <w:rFonts w:ascii="Times New Roman" w:hAnsi="Times New Roman" w:cs="Times New Roman"/>
          <w:sz w:val="24"/>
          <w:szCs w:val="24"/>
        </w:rPr>
        <w:t xml:space="preserve"> that specializes in </w:t>
      </w:r>
      <w:r w:rsidR="008E0E6E" w:rsidRPr="00CE3671">
        <w:rPr>
          <w:rFonts w:ascii="Times New Roman" w:hAnsi="Times New Roman" w:cs="Times New Roman"/>
          <w:sz w:val="24"/>
          <w:szCs w:val="24"/>
        </w:rPr>
        <w:t xml:space="preserve">the </w:t>
      </w:r>
      <w:r w:rsidR="00D91E0F" w:rsidRPr="00CE3671">
        <w:rPr>
          <w:rFonts w:ascii="Times New Roman" w:hAnsi="Times New Roman" w:cs="Times New Roman"/>
          <w:sz w:val="24"/>
          <w:szCs w:val="24"/>
        </w:rPr>
        <w:t>creation of any form of game.</w:t>
      </w:r>
      <w:r w:rsidR="00595490" w:rsidRPr="00CE3671">
        <w:rPr>
          <w:rFonts w:ascii="Times New Roman" w:hAnsi="Times New Roman" w:cs="Times New Roman"/>
          <w:sz w:val="24"/>
          <w:szCs w:val="24"/>
        </w:rPr>
        <w:t xml:space="preserve"> </w:t>
      </w:r>
      <w:r w:rsidR="00215068" w:rsidRPr="00CE3671">
        <w:rPr>
          <w:rFonts w:ascii="Times New Roman" w:hAnsi="Times New Roman" w:cs="Times New Roman"/>
          <w:sz w:val="24"/>
          <w:szCs w:val="24"/>
        </w:rPr>
        <w:t xml:space="preserve">Their mission has always been to deliver </w:t>
      </w:r>
      <w:r w:rsidR="00EB62C8" w:rsidRPr="00CE3671">
        <w:rPr>
          <w:rFonts w:ascii="Times New Roman" w:hAnsi="Times New Roman" w:cs="Times New Roman"/>
          <w:sz w:val="24"/>
          <w:szCs w:val="24"/>
        </w:rPr>
        <w:t>top-quality</w:t>
      </w:r>
      <w:r w:rsidR="00215068" w:rsidRPr="00CE3671">
        <w:rPr>
          <w:rFonts w:ascii="Times New Roman" w:hAnsi="Times New Roman" w:cs="Times New Roman"/>
          <w:sz w:val="24"/>
          <w:szCs w:val="24"/>
        </w:rPr>
        <w:t xml:space="preserve"> </w:t>
      </w:r>
      <w:r w:rsidR="001620B4" w:rsidRPr="00CE3671">
        <w:rPr>
          <w:rFonts w:ascii="Times New Roman" w:hAnsi="Times New Roman" w:cs="Times New Roman"/>
          <w:sz w:val="24"/>
          <w:szCs w:val="24"/>
        </w:rPr>
        <w:t>content for their community through their numerous projects</w:t>
      </w:r>
      <w:r w:rsidR="00EB62C8" w:rsidRPr="00CE3671">
        <w:rPr>
          <w:rFonts w:ascii="Times New Roman" w:hAnsi="Times New Roman" w:cs="Times New Roman"/>
          <w:sz w:val="24"/>
          <w:szCs w:val="24"/>
        </w:rPr>
        <w:t>.</w:t>
      </w:r>
      <w:r w:rsidR="00E4264D" w:rsidRPr="00CE3671">
        <w:rPr>
          <w:rFonts w:ascii="Times New Roman" w:hAnsi="Times New Roman" w:cs="Times New Roman"/>
          <w:sz w:val="24"/>
          <w:szCs w:val="24"/>
        </w:rPr>
        <w:t xml:space="preserve"> Information about EE can be found here: evergreenent</w:t>
      </w:r>
      <w:r w:rsidR="009D037D" w:rsidRPr="00CE3671">
        <w:rPr>
          <w:rFonts w:ascii="Times New Roman" w:hAnsi="Times New Roman" w:cs="Times New Roman"/>
          <w:sz w:val="24"/>
          <w:szCs w:val="24"/>
        </w:rPr>
        <w:t>ertainment.org.</w:t>
      </w:r>
    </w:p>
    <w:p w14:paraId="509EACE3" w14:textId="77777777" w:rsidR="00780FD5" w:rsidRPr="00CE3671" w:rsidRDefault="00780FD5" w:rsidP="00780FD5">
      <w:pPr>
        <w:spacing w:after="0" w:line="240" w:lineRule="auto"/>
        <w:contextualSpacing/>
        <w:rPr>
          <w:rFonts w:ascii="Times New Roman" w:hAnsi="Times New Roman" w:cs="Times New Roman"/>
          <w:sz w:val="24"/>
          <w:szCs w:val="24"/>
        </w:rPr>
      </w:pPr>
    </w:p>
    <w:p w14:paraId="725B688A" w14:textId="77777777" w:rsidR="00780FD5" w:rsidRPr="00CE3671" w:rsidRDefault="00780FD5" w:rsidP="00780FD5">
      <w:pPr>
        <w:spacing w:after="0" w:line="240" w:lineRule="auto"/>
        <w:contextualSpacing/>
        <w:rPr>
          <w:rFonts w:ascii="Times New Roman" w:hAnsi="Times New Roman" w:cs="Times New Roman"/>
          <w:b/>
          <w:bCs/>
          <w:sz w:val="24"/>
          <w:szCs w:val="24"/>
        </w:rPr>
      </w:pPr>
      <w:r w:rsidRPr="00CE3671">
        <w:rPr>
          <w:rFonts w:ascii="Times New Roman" w:hAnsi="Times New Roman" w:cs="Times New Roman"/>
          <w:b/>
          <w:bCs/>
          <w:sz w:val="24"/>
          <w:szCs w:val="24"/>
        </w:rPr>
        <w:t>Contact</w:t>
      </w:r>
    </w:p>
    <w:p w14:paraId="37C65B70" w14:textId="77777777" w:rsidR="00780FD5" w:rsidRPr="00CE3671" w:rsidRDefault="00780FD5" w:rsidP="00780FD5">
      <w:pPr>
        <w:spacing w:after="0" w:line="240" w:lineRule="auto"/>
        <w:contextualSpacing/>
        <w:rPr>
          <w:rFonts w:ascii="Times New Roman" w:hAnsi="Times New Roman" w:cs="Times New Roman"/>
          <w:sz w:val="24"/>
          <w:szCs w:val="24"/>
        </w:rPr>
      </w:pPr>
    </w:p>
    <w:p w14:paraId="797075A5" w14:textId="04F825D2" w:rsidR="00780FD5" w:rsidRPr="00CE3671" w:rsidRDefault="00281C37" w:rsidP="00780FD5">
      <w:pPr>
        <w:spacing w:after="0" w:line="240" w:lineRule="auto"/>
        <w:contextualSpacing/>
        <w:rPr>
          <w:rFonts w:ascii="Times New Roman" w:hAnsi="Times New Roman" w:cs="Times New Roman"/>
          <w:sz w:val="24"/>
          <w:szCs w:val="24"/>
        </w:rPr>
      </w:pPr>
      <w:r w:rsidRPr="00CE3671">
        <w:rPr>
          <w:rFonts w:ascii="Times New Roman" w:hAnsi="Times New Roman" w:cs="Times New Roman"/>
          <w:sz w:val="24"/>
          <w:szCs w:val="24"/>
        </w:rPr>
        <w:t>Damian Sclafani</w:t>
      </w:r>
      <w:r w:rsidR="00780FD5" w:rsidRPr="00CE3671">
        <w:rPr>
          <w:rFonts w:ascii="Times New Roman" w:hAnsi="Times New Roman" w:cs="Times New Roman"/>
          <w:sz w:val="24"/>
          <w:szCs w:val="24"/>
        </w:rPr>
        <w:br/>
      </w:r>
      <w:r w:rsidR="008B6EA6" w:rsidRPr="00CE3671">
        <w:rPr>
          <w:rFonts w:ascii="Times New Roman" w:hAnsi="Times New Roman" w:cs="Times New Roman"/>
          <w:sz w:val="24"/>
          <w:szCs w:val="24"/>
        </w:rPr>
        <w:t xml:space="preserve">Head of </w:t>
      </w:r>
      <w:r w:rsidRPr="00CE3671">
        <w:rPr>
          <w:rFonts w:ascii="Times New Roman" w:hAnsi="Times New Roman" w:cs="Times New Roman"/>
          <w:sz w:val="24"/>
          <w:szCs w:val="24"/>
        </w:rPr>
        <w:t>the Programming Department</w:t>
      </w:r>
      <w:r w:rsidR="00780FD5" w:rsidRPr="00CE3671">
        <w:rPr>
          <w:rFonts w:ascii="Times New Roman" w:hAnsi="Times New Roman" w:cs="Times New Roman"/>
          <w:sz w:val="24"/>
          <w:szCs w:val="24"/>
        </w:rPr>
        <w:br/>
      </w:r>
      <w:r w:rsidR="00C412C9" w:rsidRPr="00CE3671">
        <w:rPr>
          <w:rFonts w:ascii="Times New Roman" w:hAnsi="Times New Roman" w:cs="Times New Roman"/>
          <w:sz w:val="24"/>
          <w:szCs w:val="24"/>
        </w:rPr>
        <w:t>ds@</w:t>
      </w:r>
      <w:r w:rsidR="008613E5" w:rsidRPr="00CE3671">
        <w:rPr>
          <w:rFonts w:ascii="Times New Roman" w:hAnsi="Times New Roman" w:cs="Times New Roman"/>
          <w:sz w:val="24"/>
          <w:szCs w:val="24"/>
        </w:rPr>
        <w:t>ee.mailbox.</w:t>
      </w:r>
      <w:r w:rsidR="008B6EA6" w:rsidRPr="00CE3671">
        <w:rPr>
          <w:rFonts w:ascii="Times New Roman" w:hAnsi="Times New Roman" w:cs="Times New Roman"/>
          <w:sz w:val="24"/>
          <w:szCs w:val="24"/>
        </w:rPr>
        <w:t>us</w:t>
      </w:r>
      <w:r w:rsidR="00780FD5" w:rsidRPr="00CE3671">
        <w:rPr>
          <w:rFonts w:ascii="Times New Roman" w:hAnsi="Times New Roman" w:cs="Times New Roman"/>
          <w:sz w:val="24"/>
          <w:szCs w:val="24"/>
        </w:rPr>
        <w:br/>
      </w:r>
      <w:r w:rsidR="004A7AE4" w:rsidRPr="00CE3671">
        <w:rPr>
          <w:rFonts w:ascii="Times New Roman" w:hAnsi="Times New Roman" w:cs="Times New Roman"/>
          <w:sz w:val="24"/>
          <w:szCs w:val="24"/>
        </w:rPr>
        <w:t>8</w:t>
      </w:r>
      <w:r w:rsidR="008868C8" w:rsidRPr="00CE3671">
        <w:rPr>
          <w:rFonts w:ascii="Times New Roman" w:hAnsi="Times New Roman" w:cs="Times New Roman"/>
          <w:sz w:val="24"/>
          <w:szCs w:val="24"/>
        </w:rPr>
        <w:t>90</w:t>
      </w:r>
      <w:r w:rsidR="00D16E44" w:rsidRPr="00CE3671">
        <w:rPr>
          <w:rFonts w:ascii="Times New Roman" w:hAnsi="Times New Roman" w:cs="Times New Roman"/>
          <w:sz w:val="24"/>
          <w:szCs w:val="24"/>
        </w:rPr>
        <w:t>-567-1234</w:t>
      </w:r>
    </w:p>
    <w:p w14:paraId="324E68AC" w14:textId="77777777" w:rsidR="009D1D54" w:rsidRDefault="009D1D54" w:rsidP="00780FD5">
      <w:pPr>
        <w:spacing w:after="0" w:line="240" w:lineRule="auto"/>
        <w:contextualSpacing/>
        <w:rPr>
          <w:rFonts w:ascii="Times New Roman" w:hAnsi="Times New Roman" w:cs="Times New Roman"/>
          <w:sz w:val="24"/>
          <w:szCs w:val="24"/>
        </w:rPr>
      </w:pPr>
    </w:p>
    <w:p w14:paraId="05E1904C" w14:textId="77777777" w:rsidR="00CE3671" w:rsidRPr="00CE3671" w:rsidRDefault="00CE3671" w:rsidP="00780FD5">
      <w:pPr>
        <w:spacing w:after="0" w:line="240" w:lineRule="auto"/>
        <w:contextualSpacing/>
        <w:rPr>
          <w:rFonts w:ascii="Times New Roman" w:hAnsi="Times New Roman" w:cs="Times New Roman"/>
          <w:sz w:val="24"/>
          <w:szCs w:val="24"/>
        </w:rPr>
      </w:pPr>
    </w:p>
    <w:p w14:paraId="68C66E31" w14:textId="467C9618" w:rsidR="00534995" w:rsidRPr="00CE3671" w:rsidRDefault="00780FD5" w:rsidP="00780FD5">
      <w:pPr>
        <w:rPr>
          <w:rFonts w:ascii="Times New Roman" w:hAnsi="Times New Roman" w:cs="Times New Roman"/>
          <w:sz w:val="24"/>
          <w:szCs w:val="24"/>
        </w:rPr>
      </w:pPr>
      <w:r w:rsidRPr="00CE3671">
        <w:rPr>
          <w:rFonts w:ascii="Times New Roman" w:hAnsi="Times New Roman" w:cs="Times New Roman"/>
          <w:sz w:val="24"/>
          <w:szCs w:val="24"/>
        </w:rPr>
        <w:t>###</w:t>
      </w:r>
    </w:p>
    <w:p w14:paraId="3CD5075A" w14:textId="77777777" w:rsidR="009D1D54" w:rsidRPr="00CE3671" w:rsidRDefault="009D1D54" w:rsidP="00780FD5"/>
    <w:sectPr w:rsidR="009D1D54" w:rsidRPr="00CE36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FF1FF7"/>
    <w:multiLevelType w:val="multilevel"/>
    <w:tmpl w:val="E2D25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612890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ian Bland">
    <w15:presenceInfo w15:providerId="Windows Live" w15:userId="1959212ead0d20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FD5"/>
    <w:rsid w:val="00015FDA"/>
    <w:rsid w:val="000241C7"/>
    <w:rsid w:val="0002437F"/>
    <w:rsid w:val="00027F05"/>
    <w:rsid w:val="0003231B"/>
    <w:rsid w:val="00033FC5"/>
    <w:rsid w:val="0010701A"/>
    <w:rsid w:val="00147610"/>
    <w:rsid w:val="00150A70"/>
    <w:rsid w:val="001620B4"/>
    <w:rsid w:val="00163C96"/>
    <w:rsid w:val="001C038E"/>
    <w:rsid w:val="001F579F"/>
    <w:rsid w:val="00215068"/>
    <w:rsid w:val="00221B42"/>
    <w:rsid w:val="00281C37"/>
    <w:rsid w:val="00287279"/>
    <w:rsid w:val="002B5747"/>
    <w:rsid w:val="002D29EF"/>
    <w:rsid w:val="002F7EF9"/>
    <w:rsid w:val="00311B3C"/>
    <w:rsid w:val="00315156"/>
    <w:rsid w:val="0036269C"/>
    <w:rsid w:val="003808AF"/>
    <w:rsid w:val="003A2DDD"/>
    <w:rsid w:val="003E4779"/>
    <w:rsid w:val="00450385"/>
    <w:rsid w:val="0047388A"/>
    <w:rsid w:val="004A70CD"/>
    <w:rsid w:val="004A7AE4"/>
    <w:rsid w:val="004F4777"/>
    <w:rsid w:val="00524727"/>
    <w:rsid w:val="00534995"/>
    <w:rsid w:val="00552AAA"/>
    <w:rsid w:val="00562B90"/>
    <w:rsid w:val="00595490"/>
    <w:rsid w:val="00635AE6"/>
    <w:rsid w:val="00645D83"/>
    <w:rsid w:val="006834A4"/>
    <w:rsid w:val="006A42A4"/>
    <w:rsid w:val="006A72B3"/>
    <w:rsid w:val="006C6D78"/>
    <w:rsid w:val="00701674"/>
    <w:rsid w:val="00753680"/>
    <w:rsid w:val="00780FD5"/>
    <w:rsid w:val="00792586"/>
    <w:rsid w:val="007D2BFB"/>
    <w:rsid w:val="007D44E4"/>
    <w:rsid w:val="0085432C"/>
    <w:rsid w:val="008613E5"/>
    <w:rsid w:val="008868C8"/>
    <w:rsid w:val="008B6EA6"/>
    <w:rsid w:val="008E0E6E"/>
    <w:rsid w:val="008F567B"/>
    <w:rsid w:val="00937A71"/>
    <w:rsid w:val="0095000C"/>
    <w:rsid w:val="00960C96"/>
    <w:rsid w:val="00971A4A"/>
    <w:rsid w:val="009810ED"/>
    <w:rsid w:val="009B6F83"/>
    <w:rsid w:val="009D037D"/>
    <w:rsid w:val="009D1D54"/>
    <w:rsid w:val="009F26E7"/>
    <w:rsid w:val="00A269CE"/>
    <w:rsid w:val="00A7104A"/>
    <w:rsid w:val="00A839C6"/>
    <w:rsid w:val="00AA483A"/>
    <w:rsid w:val="00AD1EBC"/>
    <w:rsid w:val="00AE1BFE"/>
    <w:rsid w:val="00B1504F"/>
    <w:rsid w:val="00B31BAB"/>
    <w:rsid w:val="00B55556"/>
    <w:rsid w:val="00B91426"/>
    <w:rsid w:val="00BA120D"/>
    <w:rsid w:val="00C412C9"/>
    <w:rsid w:val="00C70208"/>
    <w:rsid w:val="00CB59EB"/>
    <w:rsid w:val="00CE25EA"/>
    <w:rsid w:val="00CE3671"/>
    <w:rsid w:val="00CF1CDD"/>
    <w:rsid w:val="00D04AD2"/>
    <w:rsid w:val="00D16E44"/>
    <w:rsid w:val="00D41D04"/>
    <w:rsid w:val="00D91E0F"/>
    <w:rsid w:val="00DF0842"/>
    <w:rsid w:val="00E26FE5"/>
    <w:rsid w:val="00E4264D"/>
    <w:rsid w:val="00E71607"/>
    <w:rsid w:val="00E929C8"/>
    <w:rsid w:val="00EB62C8"/>
    <w:rsid w:val="00EC2FF9"/>
    <w:rsid w:val="00F87FCD"/>
    <w:rsid w:val="00F90F38"/>
    <w:rsid w:val="00FB3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985E7"/>
  <w15:chartTrackingRefBased/>
  <w15:docId w15:val="{F12A0466-4935-4B28-B1D1-87B107A27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F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3E477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1</Pages>
  <Words>287</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Sclafani</dc:creator>
  <cp:keywords/>
  <dc:description/>
  <cp:lastModifiedBy>Marian Bland</cp:lastModifiedBy>
  <cp:revision>87</cp:revision>
  <dcterms:created xsi:type="dcterms:W3CDTF">2023-02-01T00:52:00Z</dcterms:created>
  <dcterms:modified xsi:type="dcterms:W3CDTF">2023-02-12T21:22:00Z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32ca9089-9513-4d5f-9a74-3a5b399f67a1</vt:lpwstr>
  </property>
</Properties>
</file>