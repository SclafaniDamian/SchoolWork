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92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920"/>
      </w:tblGrid>
      <w:tr w:rsidR="00B469A5" w14:paraId="6BA7A4BE" w14:textId="77777777">
        <w:trPr>
          <w:trHeight w:val="1173"/>
        </w:trPr>
        <w:tc>
          <w:tcPr>
            <w:tcW w:w="7920" w:type="dxa"/>
            <w:tcBorders>
              <w:bottom w:val="single" w:sz="8" w:space="0" w:color="CCCCCC" w:themeColor="background2"/>
            </w:tcBorders>
          </w:tcPr>
          <w:p w14:paraId="1265EFA7" w14:textId="71296A5B" w:rsidR="00B469A5" w:rsidRDefault="002B49AC">
            <w:pPr>
              <w:pStyle w:val="CompanyName"/>
            </w:pPr>
            <w:r>
              <w:t>Evergreen Entertainment</w:t>
            </w:r>
          </w:p>
        </w:tc>
      </w:tr>
      <w:tr w:rsidR="00B469A5" w14:paraId="47D5FB8F" w14:textId="77777777" w:rsidTr="00DF4FA8">
        <w:trPr>
          <w:trHeight w:hRule="exact" w:val="875"/>
        </w:trPr>
        <w:tc>
          <w:tcPr>
            <w:tcW w:w="7920" w:type="dxa"/>
            <w:tcBorders>
              <w:top w:val="single" w:sz="8" w:space="0" w:color="CCCCCC" w:themeColor="background2"/>
              <w:bottom w:val="nil"/>
            </w:tcBorders>
          </w:tcPr>
          <w:p w14:paraId="245F40B8" w14:textId="3EDF8BE3" w:rsidR="00DF4FA8" w:rsidRDefault="00A65AD4" w:rsidP="00F13084">
            <w:pPr>
              <w:pStyle w:val="ContactInfo"/>
            </w:pPr>
            <w:r>
              <w:t xml:space="preserve">3333 </w:t>
            </w:r>
            <w:r w:rsidR="00E70847">
              <w:t>SomeStreet Dr.</w:t>
            </w:r>
          </w:p>
          <w:p w14:paraId="0B30B6C8" w14:textId="7231E872" w:rsidR="00E70847" w:rsidRDefault="00E70847" w:rsidP="00F13084">
            <w:pPr>
              <w:pStyle w:val="ContactInfo"/>
            </w:pPr>
            <w:r>
              <w:t>Columbia</w:t>
            </w:r>
            <w:r w:rsidR="000E03C1">
              <w:t>,</w:t>
            </w:r>
            <w:r>
              <w:t xml:space="preserve"> SC, 29033</w:t>
            </w:r>
          </w:p>
          <w:p w14:paraId="63499525" w14:textId="1D839319" w:rsidR="00DF4FA8" w:rsidRDefault="00DF4FA8" w:rsidP="00DF4FA8">
            <w:pPr>
              <w:pStyle w:val="ContactInfo"/>
            </w:pPr>
          </w:p>
          <w:p w14:paraId="5BAEEA6A" w14:textId="77777777" w:rsidR="00DF4FA8" w:rsidRDefault="00DF4FA8" w:rsidP="00DF4FA8">
            <w:pPr>
              <w:pStyle w:val="ContactInfo"/>
            </w:pPr>
          </w:p>
          <w:p w14:paraId="19680D61" w14:textId="77777777" w:rsidR="00B469A5" w:rsidRDefault="00B469A5">
            <w:pPr>
              <w:pStyle w:val="Header"/>
            </w:pPr>
          </w:p>
        </w:tc>
      </w:tr>
    </w:tbl>
    <w:p w14:paraId="2B4D8DC6" w14:textId="77777777" w:rsidR="00DF4FA8" w:rsidRDefault="00DF4FA8" w:rsidP="00DF4FA8">
      <w:pPr>
        <w:shd w:val="clear" w:color="auto" w:fill="FEFFF2"/>
        <w:spacing w:after="0" w:line="240" w:lineRule="auto"/>
        <w:contextualSpacing/>
        <w:rPr>
          <w:rFonts w:ascii="Garamond" w:hAnsi="Garamond"/>
          <w:color w:val="333333"/>
        </w:rPr>
      </w:pPr>
    </w:p>
    <w:p w14:paraId="59449DE0" w14:textId="6D0AD5E9" w:rsidR="00DF4FA8" w:rsidRPr="00C301E9" w:rsidRDefault="00DF4FA8" w:rsidP="00DF4FA8">
      <w:pPr>
        <w:shd w:val="clear" w:color="auto" w:fill="FEFFF2"/>
        <w:spacing w:after="0" w:line="240" w:lineRule="auto"/>
        <w:contextualSpacing/>
        <w:rPr>
          <w:rFonts w:ascii="Garamond" w:hAnsi="Garamond"/>
          <w:color w:val="333333"/>
        </w:rPr>
      </w:pPr>
      <w:r w:rsidRPr="00C301E9">
        <w:rPr>
          <w:rFonts w:ascii="Garamond" w:hAnsi="Garamond"/>
          <w:color w:val="333333"/>
        </w:rPr>
        <w:t xml:space="preserve">TO: </w:t>
      </w:r>
      <w:r w:rsidR="006C7DA6">
        <w:rPr>
          <w:rFonts w:ascii="Garamond" w:hAnsi="Garamond"/>
          <w:color w:val="333333"/>
        </w:rPr>
        <w:t>Evergreen Entertainment Employees</w:t>
      </w:r>
    </w:p>
    <w:p w14:paraId="38697603" w14:textId="13945DEC" w:rsidR="00DF4FA8" w:rsidRPr="00C301E9" w:rsidRDefault="00DF4FA8" w:rsidP="00DF4FA8">
      <w:pPr>
        <w:shd w:val="clear" w:color="auto" w:fill="FEFFF2"/>
        <w:spacing w:after="0" w:line="240" w:lineRule="auto"/>
        <w:contextualSpacing/>
        <w:rPr>
          <w:rFonts w:ascii="Garamond" w:hAnsi="Garamond"/>
          <w:color w:val="333333"/>
        </w:rPr>
      </w:pPr>
      <w:r w:rsidRPr="00C301E9">
        <w:rPr>
          <w:rFonts w:ascii="Garamond" w:hAnsi="Garamond"/>
          <w:color w:val="333333"/>
        </w:rPr>
        <w:t xml:space="preserve">FROM: </w:t>
      </w:r>
      <w:r w:rsidR="00A32E6D">
        <w:rPr>
          <w:rFonts w:ascii="Garamond" w:hAnsi="Garamond"/>
          <w:color w:val="333333"/>
        </w:rPr>
        <w:t>Damian Sclafani,</w:t>
      </w:r>
      <w:r w:rsidR="00FE27B9">
        <w:rPr>
          <w:rFonts w:ascii="Garamond" w:hAnsi="Garamond"/>
          <w:color w:val="333333"/>
        </w:rPr>
        <w:t xml:space="preserve"> Head of </w:t>
      </w:r>
      <w:r w:rsidR="006C7DA6">
        <w:rPr>
          <w:rFonts w:ascii="Garamond" w:hAnsi="Garamond"/>
          <w:color w:val="333333"/>
        </w:rPr>
        <w:t xml:space="preserve">the </w:t>
      </w:r>
      <w:r w:rsidR="00FE27B9">
        <w:rPr>
          <w:rFonts w:ascii="Garamond" w:hAnsi="Garamond"/>
          <w:color w:val="333333"/>
        </w:rPr>
        <w:t>Programming Department</w:t>
      </w:r>
    </w:p>
    <w:p w14:paraId="40E1308C" w14:textId="1DBD1F74" w:rsidR="00DF4FA8" w:rsidRPr="00C301E9" w:rsidRDefault="00DF4FA8" w:rsidP="00DF4FA8">
      <w:pPr>
        <w:shd w:val="clear" w:color="auto" w:fill="FEFFF2"/>
        <w:spacing w:after="0" w:line="240" w:lineRule="auto"/>
        <w:contextualSpacing/>
        <w:rPr>
          <w:rFonts w:ascii="Garamond" w:hAnsi="Garamond"/>
          <w:color w:val="333333"/>
        </w:rPr>
      </w:pPr>
      <w:r w:rsidRPr="00C301E9">
        <w:rPr>
          <w:rFonts w:ascii="Garamond" w:hAnsi="Garamond"/>
          <w:color w:val="333333"/>
        </w:rPr>
        <w:t xml:space="preserve">DATE: </w:t>
      </w:r>
      <w:r w:rsidR="00226F8A">
        <w:rPr>
          <w:rFonts w:ascii="Garamond" w:hAnsi="Garamond"/>
          <w:color w:val="333333"/>
        </w:rPr>
        <w:t>1/3</w:t>
      </w:r>
      <w:r w:rsidR="003469FA">
        <w:rPr>
          <w:rFonts w:ascii="Garamond" w:hAnsi="Garamond"/>
          <w:color w:val="333333"/>
        </w:rPr>
        <w:t>1</w:t>
      </w:r>
      <w:r w:rsidR="00226F8A">
        <w:rPr>
          <w:rFonts w:ascii="Garamond" w:hAnsi="Garamond"/>
          <w:color w:val="333333"/>
        </w:rPr>
        <w:t>/23</w:t>
      </w:r>
      <w:ins w:id="0" w:author="Author">
        <w:r w:rsidR="000B1F7F">
          <w:rPr>
            <w:rFonts w:ascii="Garamond" w:hAnsi="Garamond"/>
            <w:color w:val="333333"/>
          </w:rPr>
          <w:t xml:space="preserve"> Dates in business docs normally written January 31, 2023</w:t>
        </w:r>
      </w:ins>
    </w:p>
    <w:p w14:paraId="1A105470" w14:textId="43991178" w:rsidR="00DF4FA8" w:rsidRPr="00C301E9" w:rsidRDefault="00DF4FA8" w:rsidP="00DF4FA8">
      <w:pPr>
        <w:shd w:val="clear" w:color="auto" w:fill="FEFFF2"/>
        <w:spacing w:after="0" w:line="240" w:lineRule="auto"/>
        <w:contextualSpacing/>
        <w:rPr>
          <w:rFonts w:ascii="Garamond" w:hAnsi="Garamond"/>
          <w:color w:val="333333"/>
        </w:rPr>
      </w:pPr>
      <w:r w:rsidRPr="00C301E9">
        <w:rPr>
          <w:rFonts w:ascii="Garamond" w:hAnsi="Garamond"/>
          <w:color w:val="333333"/>
        </w:rPr>
        <w:t xml:space="preserve">SUBJECT: </w:t>
      </w:r>
      <w:r w:rsidR="00613549">
        <w:rPr>
          <w:rFonts w:ascii="Garamond" w:hAnsi="Garamond"/>
          <w:color w:val="333333"/>
        </w:rPr>
        <w:t>Day of Service</w:t>
      </w:r>
      <w:r w:rsidR="000F1DCC">
        <w:rPr>
          <w:rFonts w:ascii="Garamond" w:hAnsi="Garamond"/>
          <w:color w:val="333333"/>
        </w:rPr>
        <w:t xml:space="preserve"> Procedure</w:t>
      </w:r>
    </w:p>
    <w:p w14:paraId="7F83FD8A" w14:textId="77777777" w:rsidR="00DF4FA8" w:rsidRPr="00C301E9" w:rsidRDefault="00DF4FA8" w:rsidP="00DF4FA8">
      <w:pPr>
        <w:shd w:val="clear" w:color="auto" w:fill="FEFFF2"/>
        <w:spacing w:after="0" w:line="240" w:lineRule="auto"/>
        <w:contextualSpacing/>
        <w:rPr>
          <w:rFonts w:ascii="Garamond" w:hAnsi="Garamond"/>
          <w:color w:val="333333"/>
        </w:rPr>
      </w:pPr>
    </w:p>
    <w:p w14:paraId="05A28176" w14:textId="6FF98C01" w:rsidR="00DF4FA8" w:rsidRDefault="009B2B28" w:rsidP="00DF4FA8">
      <w:pPr>
        <w:shd w:val="clear" w:color="auto" w:fill="FEFFF2"/>
        <w:spacing w:after="0" w:line="240" w:lineRule="auto"/>
        <w:contextualSpacing/>
        <w:rPr>
          <w:rFonts w:ascii="Garamond" w:hAnsi="Garamond"/>
          <w:color w:val="333333"/>
        </w:rPr>
      </w:pPr>
      <w:r>
        <w:rPr>
          <w:rFonts w:ascii="Garamond" w:hAnsi="Garamond"/>
          <w:color w:val="333333"/>
        </w:rPr>
        <w:t xml:space="preserve">On February </w:t>
      </w:r>
      <w:r w:rsidR="004F61A9">
        <w:rPr>
          <w:rFonts w:ascii="Garamond" w:hAnsi="Garamond"/>
          <w:color w:val="333333"/>
        </w:rPr>
        <w:t>3</w:t>
      </w:r>
      <w:r w:rsidR="004F61A9" w:rsidRPr="005B4C1B">
        <w:rPr>
          <w:rFonts w:ascii="Garamond" w:hAnsi="Garamond"/>
          <w:color w:val="333333"/>
          <w:vertAlign w:val="superscript"/>
        </w:rPr>
        <w:t>rd</w:t>
      </w:r>
      <w:r w:rsidR="005B4C1B">
        <w:rPr>
          <w:rFonts w:ascii="Garamond" w:hAnsi="Garamond"/>
          <w:color w:val="333333"/>
        </w:rPr>
        <w:t xml:space="preserve">, we will be having </w:t>
      </w:r>
      <w:r w:rsidR="009E6A0F">
        <w:rPr>
          <w:rFonts w:ascii="Garamond" w:hAnsi="Garamond"/>
          <w:color w:val="333333"/>
        </w:rPr>
        <w:t xml:space="preserve">our first company Day of Service. </w:t>
      </w:r>
      <w:r w:rsidR="00B0129F">
        <w:rPr>
          <w:rFonts w:ascii="Garamond" w:hAnsi="Garamond"/>
          <w:color w:val="333333"/>
        </w:rPr>
        <w:t xml:space="preserve">Evergreen Entertainment will be doing </w:t>
      </w:r>
      <w:r w:rsidR="00ED7778">
        <w:rPr>
          <w:rFonts w:ascii="Garamond" w:hAnsi="Garamond"/>
          <w:color w:val="333333"/>
        </w:rPr>
        <w:t>its</w:t>
      </w:r>
      <w:r w:rsidR="00B0129F">
        <w:rPr>
          <w:rFonts w:ascii="Garamond" w:hAnsi="Garamond"/>
          <w:color w:val="333333"/>
        </w:rPr>
        <w:t xml:space="preserve"> part </w:t>
      </w:r>
      <w:r w:rsidR="00904E88">
        <w:rPr>
          <w:rFonts w:ascii="Garamond" w:hAnsi="Garamond"/>
          <w:color w:val="333333"/>
        </w:rPr>
        <w:t>to donate to the No Kid Hungry program.</w:t>
      </w:r>
      <w:r w:rsidR="002A3D82">
        <w:rPr>
          <w:rFonts w:ascii="Garamond" w:hAnsi="Garamond"/>
          <w:color w:val="333333"/>
        </w:rPr>
        <w:t xml:space="preserve"> </w:t>
      </w:r>
      <w:r w:rsidR="002A6F00">
        <w:rPr>
          <w:rFonts w:ascii="Garamond" w:hAnsi="Garamond"/>
          <w:color w:val="333333"/>
        </w:rPr>
        <w:t xml:space="preserve">We </w:t>
      </w:r>
      <w:r w:rsidR="00123DC9">
        <w:rPr>
          <w:rFonts w:ascii="Garamond" w:hAnsi="Garamond"/>
          <w:color w:val="333333"/>
        </w:rPr>
        <w:t>will be donating back to the community</w:t>
      </w:r>
      <w:r w:rsidR="004D15FF">
        <w:rPr>
          <w:rFonts w:ascii="Garamond" w:hAnsi="Garamond"/>
          <w:color w:val="333333"/>
        </w:rPr>
        <w:t xml:space="preserve"> in our own fun way.</w:t>
      </w:r>
    </w:p>
    <w:p w14:paraId="464D35C1" w14:textId="77777777" w:rsidR="00DF4FA8" w:rsidRPr="00C301E9" w:rsidRDefault="00DF4FA8" w:rsidP="00DF4FA8">
      <w:pPr>
        <w:shd w:val="clear" w:color="auto" w:fill="FEFFF2"/>
        <w:spacing w:after="0" w:line="240" w:lineRule="auto"/>
        <w:contextualSpacing/>
        <w:rPr>
          <w:rFonts w:ascii="Garamond" w:hAnsi="Garamond"/>
          <w:color w:val="333333"/>
        </w:rPr>
      </w:pPr>
    </w:p>
    <w:p w14:paraId="1B13F532" w14:textId="21975237" w:rsidR="00DF4FA8" w:rsidRDefault="00B83A40" w:rsidP="00DF4FA8">
      <w:pPr>
        <w:shd w:val="clear" w:color="auto" w:fill="FEFFF2"/>
        <w:spacing w:after="0" w:line="240" w:lineRule="auto"/>
        <w:contextualSpacing/>
        <w:rPr>
          <w:rFonts w:ascii="Garamond" w:hAnsi="Garamond"/>
          <w:b/>
          <w:bCs/>
          <w:color w:val="333333"/>
        </w:rPr>
      </w:pPr>
      <w:r>
        <w:rPr>
          <w:rFonts w:ascii="Garamond" w:hAnsi="Garamond"/>
          <w:b/>
          <w:bCs/>
          <w:color w:val="333333"/>
        </w:rPr>
        <w:t>Service Day Preparations.</w:t>
      </w:r>
    </w:p>
    <w:p w14:paraId="21CBA936" w14:textId="1481391B" w:rsidR="006F17B1" w:rsidRDefault="000D59A8" w:rsidP="00DF4FA8">
      <w:pPr>
        <w:shd w:val="clear" w:color="auto" w:fill="FEFFF2"/>
        <w:spacing w:after="0" w:line="240" w:lineRule="auto"/>
        <w:contextualSpacing/>
        <w:rPr>
          <w:rFonts w:ascii="Garamond" w:hAnsi="Garamond"/>
          <w:color w:val="333333"/>
        </w:rPr>
      </w:pPr>
      <w:ins w:id="1" w:author="Author">
        <w:r>
          <w:rPr>
            <w:rFonts w:ascii="Garamond" w:hAnsi="Garamond"/>
            <w:noProof/>
            <w:color w:val="333333"/>
          </w:rPr>
          <mc:AlternateContent>
            <mc:Choice Requires="wps">
              <w:drawing>
                <wp:anchor distT="0" distB="0" distL="114300" distR="114300" simplePos="0" relativeHeight="251659264" behindDoc="0" locked="0" layoutInCell="1" allowOverlap="1" wp14:anchorId="3C788A77" wp14:editId="3D6A131C">
                  <wp:simplePos x="0" y="0"/>
                  <wp:positionH relativeFrom="column">
                    <wp:posOffset>3546339</wp:posOffset>
                  </wp:positionH>
                  <wp:positionV relativeFrom="paragraph">
                    <wp:posOffset>525181</wp:posOffset>
                  </wp:positionV>
                  <wp:extent cx="2880624" cy="1479953"/>
                  <wp:effectExtent l="0" t="0" r="15240" b="25400"/>
                  <wp:wrapNone/>
                  <wp:docPr id="2" name="Text Box 2"/>
                  <wp:cNvGraphicFramePr/>
                  <a:graphic xmlns:a="http://schemas.openxmlformats.org/drawingml/2006/main">
                    <a:graphicData uri="http://schemas.microsoft.com/office/word/2010/wordprocessingShape">
                      <wps:wsp>
                        <wps:cNvSpPr txBox="1"/>
                        <wps:spPr>
                          <a:xfrm>
                            <a:off x="0" y="0"/>
                            <a:ext cx="2880624" cy="1479953"/>
                          </a:xfrm>
                          <a:prstGeom prst="rect">
                            <a:avLst/>
                          </a:prstGeom>
                          <a:solidFill>
                            <a:schemeClr val="lt1"/>
                          </a:solidFill>
                          <a:ln w="6350">
                            <a:solidFill>
                              <a:prstClr val="black"/>
                            </a:solidFill>
                          </a:ln>
                        </wps:spPr>
                        <wps:txbx>
                          <w:txbxContent>
                            <w:p w14:paraId="25108277" w14:textId="3EC78DC7" w:rsidR="000D59A8" w:rsidRPr="00147EE8" w:rsidRDefault="000D59A8">
                              <w:pPr>
                                <w:rPr>
                                  <w:sz w:val="20"/>
                                  <w:szCs w:val="20"/>
                                  <w:rPrChange w:id="2" w:author="Author">
                                    <w:rPr/>
                                  </w:rPrChange>
                                </w:rPr>
                              </w:pPr>
                              <w:ins w:id="3" w:author="Author">
                                <w:r>
                                  <w:rPr>
                                    <w:sz w:val="20"/>
                                    <w:szCs w:val="20"/>
                                  </w:rPr>
                                  <w:t>A little confusing – so employees will arrive at Evergreen at the normal work time, but report to a designated location in the office building to prepare the bags? Then, employees will all drive to No Kids Hungry? What is the address of No Kids Hungry? What about Evergreen providing bus transportation for employees?</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788A77" id="_x0000_t202" coordsize="21600,21600" o:spt="202" path="m,l,21600r21600,l21600,xe">
                  <v:stroke joinstyle="miter"/>
                  <v:path gradientshapeok="t" o:connecttype="rect"/>
                </v:shapetype>
                <v:shape id="Text Box 2" o:spid="_x0000_s1026" type="#_x0000_t202" style="position:absolute;margin-left:279.25pt;margin-top:41.35pt;width:226.8pt;height:116.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" fillcolor="white [3201]" strokeweight=".5pt">
                  <v:textbox>
                    <w:txbxContent>
                      <w:p w14:paraId="25108277" w14:textId="3EC78DC7" w:rsidR="000D59A8" w:rsidRPr="00147EE8" w:rsidRDefault="000D59A8">
                        <w:pPr>
                          <w:rPr>
                            <w:sz w:val="20"/>
                            <w:szCs w:val="20"/>
                            <w:rPrChange w:id="4" w:author="Author">
                              <w:rPr/>
                            </w:rPrChange>
                          </w:rPr>
                        </w:pPr>
                        <w:ins w:id="5" w:author="Author">
                          <w:r>
                            <w:rPr>
                              <w:sz w:val="20"/>
                              <w:szCs w:val="20"/>
                            </w:rPr>
                            <w:t>A little confusing – so employees will arrive at Evergreen at the normal work time, but report to a designated location in the office building to prepare the bags? Then, employees will all drive to No Kids Hungry? What is the address of No Kids Hungry? What about Evergreen providing bus transportation for employees?</w:t>
                          </w:r>
                        </w:ins>
                      </w:p>
                    </w:txbxContent>
                  </v:textbox>
                </v:shape>
              </w:pict>
            </mc:Fallback>
          </mc:AlternateContent>
        </w:r>
      </w:ins>
      <w:r w:rsidR="0026349A">
        <w:rPr>
          <w:rFonts w:ascii="Garamond" w:hAnsi="Garamond"/>
          <w:color w:val="333333"/>
        </w:rPr>
        <w:t xml:space="preserve">Along with </w:t>
      </w:r>
      <w:del w:id="6" w:author="Author">
        <w:r w:rsidR="00CA13DE" w:rsidDel="00817F95">
          <w:rPr>
            <w:rFonts w:ascii="Garamond" w:hAnsi="Garamond"/>
            <w:color w:val="333333"/>
          </w:rPr>
          <w:delText xml:space="preserve">the </w:delText>
        </w:r>
        <w:r w:rsidR="00CA13DE" w:rsidRPr="00F7288E" w:rsidDel="00817F95">
          <w:rPr>
            <w:rFonts w:ascii="Garamond" w:hAnsi="Garamond"/>
            <w:color w:val="333333"/>
            <w:highlight w:val="yellow"/>
            <w:rPrChange w:id="7" w:author="Author">
              <w:rPr>
                <w:rFonts w:ascii="Garamond" w:hAnsi="Garamond"/>
                <w:color w:val="333333"/>
              </w:rPr>
            </w:rPrChange>
          </w:rPr>
          <w:delText>generic</w:delText>
        </w:r>
        <w:r w:rsidR="00CA13DE" w:rsidDel="00817F95">
          <w:rPr>
            <w:rFonts w:ascii="Garamond" w:hAnsi="Garamond"/>
            <w:color w:val="333333"/>
          </w:rPr>
          <w:delText xml:space="preserve"> </w:delText>
        </w:r>
      </w:del>
      <w:r w:rsidR="00CA13DE">
        <w:rPr>
          <w:rFonts w:ascii="Garamond" w:hAnsi="Garamond"/>
          <w:color w:val="333333"/>
        </w:rPr>
        <w:t>canned foods</w:t>
      </w:r>
      <w:commentRangeStart w:id="8"/>
      <w:r w:rsidR="00CA13DE">
        <w:rPr>
          <w:rFonts w:ascii="Garamond" w:hAnsi="Garamond"/>
          <w:color w:val="333333"/>
        </w:rPr>
        <w:t xml:space="preserve">, </w:t>
      </w:r>
      <w:commentRangeEnd w:id="8"/>
      <w:r w:rsidR="00147EE8">
        <w:rPr>
          <w:rStyle w:val="CommentReference"/>
        </w:rPr>
        <w:commentReference w:id="8"/>
      </w:r>
      <w:r w:rsidR="00CA13DE">
        <w:rPr>
          <w:rFonts w:ascii="Garamond" w:hAnsi="Garamond"/>
          <w:color w:val="333333"/>
        </w:rPr>
        <w:t xml:space="preserve">we have some extra “goodie bags” </w:t>
      </w:r>
      <w:r w:rsidR="001A3AE0">
        <w:rPr>
          <w:rFonts w:ascii="Garamond" w:hAnsi="Garamond"/>
          <w:color w:val="333333"/>
        </w:rPr>
        <w:t>we will give the program.</w:t>
      </w:r>
      <w:r w:rsidR="009A1BA2">
        <w:rPr>
          <w:rFonts w:ascii="Garamond" w:hAnsi="Garamond"/>
          <w:color w:val="333333"/>
        </w:rPr>
        <w:t xml:space="preserve"> </w:t>
      </w:r>
      <w:r w:rsidR="00B83A40">
        <w:rPr>
          <w:rFonts w:ascii="Garamond" w:hAnsi="Garamond"/>
          <w:color w:val="333333"/>
        </w:rPr>
        <w:t xml:space="preserve">These bags will be filled with </w:t>
      </w:r>
      <w:r w:rsidR="006F17B1">
        <w:rPr>
          <w:rFonts w:ascii="Garamond" w:hAnsi="Garamond"/>
          <w:color w:val="333333"/>
        </w:rPr>
        <w:t>set-aside</w:t>
      </w:r>
      <w:r w:rsidR="00B83A40">
        <w:rPr>
          <w:rFonts w:ascii="Garamond" w:hAnsi="Garamond"/>
          <w:color w:val="333333"/>
        </w:rPr>
        <w:t xml:space="preserve"> food</w:t>
      </w:r>
      <w:r w:rsidR="00C43943">
        <w:rPr>
          <w:rFonts w:ascii="Garamond" w:hAnsi="Garamond"/>
          <w:color w:val="333333"/>
        </w:rPr>
        <w:t xml:space="preserve"> and a </w:t>
      </w:r>
      <w:r w:rsidR="006F17B1">
        <w:rPr>
          <w:rFonts w:ascii="Garamond" w:hAnsi="Garamond"/>
          <w:color w:val="333333"/>
        </w:rPr>
        <w:t>miniature</w:t>
      </w:r>
      <w:r w:rsidR="00C43943">
        <w:rPr>
          <w:rFonts w:ascii="Garamond" w:hAnsi="Garamond"/>
          <w:color w:val="333333"/>
        </w:rPr>
        <w:t xml:space="preserve"> set of our newly</w:t>
      </w:r>
      <w:ins w:id="9" w:author="Author">
        <w:r w:rsidR="00F847B5">
          <w:rPr>
            <w:rFonts w:ascii="Garamond" w:hAnsi="Garamond"/>
            <w:color w:val="333333"/>
          </w:rPr>
          <w:t>-</w:t>
        </w:r>
      </w:ins>
      <w:del w:id="10" w:author="Author">
        <w:r w:rsidR="00C43943" w:rsidDel="00F847B5">
          <w:rPr>
            <w:rFonts w:ascii="Garamond" w:hAnsi="Garamond"/>
            <w:color w:val="333333"/>
          </w:rPr>
          <w:delText xml:space="preserve"> </w:delText>
        </w:r>
      </w:del>
      <w:r w:rsidR="00C43943">
        <w:rPr>
          <w:rFonts w:ascii="Garamond" w:hAnsi="Garamond"/>
          <w:color w:val="333333"/>
        </w:rPr>
        <w:t>released board games.</w:t>
      </w:r>
      <w:r w:rsidR="002C2E23">
        <w:rPr>
          <w:rFonts w:ascii="Garamond" w:hAnsi="Garamond"/>
          <w:color w:val="333333"/>
        </w:rPr>
        <w:t xml:space="preserve"> Employees will be </w:t>
      </w:r>
      <w:r w:rsidR="004529C2">
        <w:rPr>
          <w:rFonts w:ascii="Garamond" w:hAnsi="Garamond"/>
          <w:color w:val="333333"/>
        </w:rPr>
        <w:t>asked to stock these bags before we make the final delivery.</w:t>
      </w:r>
    </w:p>
    <w:p w14:paraId="30FC1178" w14:textId="77777777" w:rsidR="00DF4FA8" w:rsidRPr="00C301E9" w:rsidRDefault="00DF4FA8" w:rsidP="00E6741E">
      <w:pPr>
        <w:shd w:val="clear" w:color="auto" w:fill="FEFFF2"/>
        <w:spacing w:after="0" w:line="240" w:lineRule="auto"/>
        <w:contextualSpacing/>
        <w:rPr>
          <w:rFonts w:ascii="Garamond" w:hAnsi="Garamond"/>
          <w:color w:val="333333"/>
        </w:rPr>
      </w:pPr>
    </w:p>
    <w:p w14:paraId="5136F4A5" w14:textId="2CF0331F" w:rsidR="00DF4FA8" w:rsidRDefault="00E6741E" w:rsidP="00DF4FA8">
      <w:pPr>
        <w:shd w:val="clear" w:color="auto" w:fill="FEFFF2"/>
        <w:spacing w:after="0" w:line="240" w:lineRule="auto"/>
        <w:contextualSpacing/>
        <w:rPr>
          <w:rFonts w:ascii="Garamond" w:hAnsi="Garamond"/>
          <w:b/>
          <w:bCs/>
          <w:color w:val="333333"/>
        </w:rPr>
      </w:pPr>
      <w:r>
        <w:rPr>
          <w:rFonts w:ascii="Garamond" w:hAnsi="Garamond"/>
          <w:b/>
          <w:bCs/>
          <w:color w:val="333333"/>
        </w:rPr>
        <w:t>Procedure</w:t>
      </w:r>
    </w:p>
    <w:p w14:paraId="445445CB" w14:textId="58D6AA8B" w:rsidR="00DF4FA8" w:rsidRDefault="00E6741E" w:rsidP="00DF4FA8">
      <w:pPr>
        <w:shd w:val="clear" w:color="auto" w:fill="FEFFF2"/>
        <w:spacing w:after="0" w:line="240" w:lineRule="auto"/>
        <w:contextualSpacing/>
        <w:rPr>
          <w:rFonts w:ascii="Garamond" w:hAnsi="Garamond"/>
          <w:color w:val="333333"/>
        </w:rPr>
      </w:pPr>
      <w:r>
        <w:rPr>
          <w:rFonts w:ascii="Garamond" w:hAnsi="Garamond"/>
          <w:color w:val="333333"/>
        </w:rPr>
        <w:t xml:space="preserve">Once the goodie bags are </w:t>
      </w:r>
      <w:r w:rsidR="00FC2476">
        <w:rPr>
          <w:rFonts w:ascii="Garamond" w:hAnsi="Garamond"/>
          <w:color w:val="333333"/>
        </w:rPr>
        <w:t xml:space="preserve">prepared, we will begin the delivery process. </w:t>
      </w:r>
      <w:r w:rsidR="0084306B">
        <w:rPr>
          <w:rFonts w:ascii="Garamond" w:hAnsi="Garamond"/>
          <w:color w:val="333333"/>
        </w:rPr>
        <w:t>The procedure will be to:</w:t>
      </w:r>
    </w:p>
    <w:p w14:paraId="0A0ECFB5" w14:textId="2C851C81" w:rsidR="0084306B" w:rsidRDefault="00A96BF0" w:rsidP="0084306B">
      <w:pPr>
        <w:pStyle w:val="ListParagraph"/>
        <w:numPr>
          <w:ilvl w:val="0"/>
          <w:numId w:val="2"/>
        </w:numPr>
        <w:shd w:val="clear" w:color="auto" w:fill="FEFFF2"/>
        <w:spacing w:after="0" w:line="240" w:lineRule="auto"/>
        <w:rPr>
          <w:rFonts w:ascii="Garamond" w:hAnsi="Garamond"/>
          <w:color w:val="333333"/>
        </w:rPr>
      </w:pPr>
      <w:r>
        <w:rPr>
          <w:rFonts w:ascii="Garamond" w:hAnsi="Garamond"/>
          <w:color w:val="333333"/>
        </w:rPr>
        <w:t xml:space="preserve">Let the </w:t>
      </w:r>
      <w:r w:rsidR="000F6473">
        <w:rPr>
          <w:rFonts w:ascii="Garamond" w:hAnsi="Garamond"/>
          <w:color w:val="333333"/>
        </w:rPr>
        <w:t>No Kid Hungry staff know we have arrived</w:t>
      </w:r>
    </w:p>
    <w:p w14:paraId="572407DE" w14:textId="2A219925" w:rsidR="000F6473" w:rsidRDefault="007A6C40" w:rsidP="0084306B">
      <w:pPr>
        <w:pStyle w:val="ListParagraph"/>
        <w:numPr>
          <w:ilvl w:val="0"/>
          <w:numId w:val="2"/>
        </w:numPr>
        <w:shd w:val="clear" w:color="auto" w:fill="FEFFF2"/>
        <w:spacing w:after="0" w:line="240" w:lineRule="auto"/>
        <w:rPr>
          <w:rFonts w:ascii="Garamond" w:hAnsi="Garamond"/>
          <w:color w:val="333333"/>
        </w:rPr>
      </w:pPr>
      <w:r>
        <w:rPr>
          <w:rFonts w:ascii="Garamond" w:hAnsi="Garamond"/>
          <w:color w:val="333333"/>
        </w:rPr>
        <w:t>Deliver the prepared goodie bags</w:t>
      </w:r>
    </w:p>
    <w:p w14:paraId="32F286A9" w14:textId="6ED77CD5" w:rsidR="007A6C40" w:rsidRDefault="007A6C40" w:rsidP="0084306B">
      <w:pPr>
        <w:pStyle w:val="ListParagraph"/>
        <w:numPr>
          <w:ilvl w:val="0"/>
          <w:numId w:val="2"/>
        </w:numPr>
        <w:shd w:val="clear" w:color="auto" w:fill="FEFFF2"/>
        <w:spacing w:after="0" w:line="240" w:lineRule="auto"/>
        <w:rPr>
          <w:rFonts w:ascii="Garamond" w:hAnsi="Garamond"/>
          <w:color w:val="333333"/>
        </w:rPr>
      </w:pPr>
      <w:r>
        <w:rPr>
          <w:rFonts w:ascii="Garamond" w:hAnsi="Garamond"/>
          <w:color w:val="333333"/>
        </w:rPr>
        <w:t xml:space="preserve">Deliver the </w:t>
      </w:r>
      <w:r w:rsidR="00AE0047">
        <w:rPr>
          <w:rFonts w:ascii="Garamond" w:hAnsi="Garamond"/>
          <w:color w:val="333333"/>
        </w:rPr>
        <w:t>canned food</w:t>
      </w:r>
    </w:p>
    <w:p w14:paraId="63BDDA7C" w14:textId="76833DC9" w:rsidR="00AE0047" w:rsidRDefault="00070531" w:rsidP="0084306B">
      <w:pPr>
        <w:pStyle w:val="ListParagraph"/>
        <w:numPr>
          <w:ilvl w:val="0"/>
          <w:numId w:val="2"/>
        </w:numPr>
        <w:shd w:val="clear" w:color="auto" w:fill="FEFFF2"/>
        <w:spacing w:after="0" w:line="240" w:lineRule="auto"/>
        <w:rPr>
          <w:rFonts w:ascii="Garamond" w:hAnsi="Garamond"/>
          <w:color w:val="333333"/>
        </w:rPr>
      </w:pPr>
      <w:r>
        <w:rPr>
          <w:rFonts w:ascii="Garamond" w:hAnsi="Garamond"/>
          <w:color w:val="333333"/>
        </w:rPr>
        <w:t xml:space="preserve">Help the No Kid Hungry staff with anything else </w:t>
      </w:r>
      <w:r w:rsidR="00342962">
        <w:rPr>
          <w:rFonts w:ascii="Garamond" w:hAnsi="Garamond"/>
          <w:color w:val="333333"/>
        </w:rPr>
        <w:t>they might ask</w:t>
      </w:r>
    </w:p>
    <w:p w14:paraId="70064D24" w14:textId="6817040A" w:rsidR="00DF4FA8" w:rsidRDefault="00342962" w:rsidP="00DF4FA8">
      <w:pPr>
        <w:shd w:val="clear" w:color="auto" w:fill="FEFFF2"/>
        <w:spacing w:after="0" w:line="240" w:lineRule="auto"/>
        <w:rPr>
          <w:rFonts w:ascii="Garamond" w:hAnsi="Garamond"/>
          <w:color w:val="333333"/>
        </w:rPr>
      </w:pPr>
      <w:r>
        <w:rPr>
          <w:rFonts w:ascii="Garamond" w:hAnsi="Garamond"/>
          <w:color w:val="333333"/>
        </w:rPr>
        <w:t xml:space="preserve">Our services will </w:t>
      </w:r>
      <w:r w:rsidR="00AD30D9">
        <w:rPr>
          <w:rFonts w:ascii="Garamond" w:hAnsi="Garamond"/>
          <w:color w:val="333333"/>
        </w:rPr>
        <w:t xml:space="preserve">start at normal </w:t>
      </w:r>
      <w:r w:rsidR="00FE581B">
        <w:rPr>
          <w:rFonts w:ascii="Garamond" w:hAnsi="Garamond"/>
          <w:color w:val="333333"/>
        </w:rPr>
        <w:t xml:space="preserve">business </w:t>
      </w:r>
      <w:r w:rsidR="00AD30D9">
        <w:rPr>
          <w:rFonts w:ascii="Garamond" w:hAnsi="Garamond"/>
          <w:color w:val="333333"/>
        </w:rPr>
        <w:t>time and end at 4:00 pm.</w:t>
      </w:r>
    </w:p>
    <w:p w14:paraId="3CCA5A76" w14:textId="77777777" w:rsidR="00DF4FA8" w:rsidRPr="00C301E9" w:rsidRDefault="00DF4FA8" w:rsidP="00DF4FA8">
      <w:pPr>
        <w:shd w:val="clear" w:color="auto" w:fill="FEFFF2"/>
        <w:spacing w:after="0" w:line="240" w:lineRule="auto"/>
        <w:contextualSpacing/>
        <w:rPr>
          <w:rFonts w:ascii="Garamond" w:hAnsi="Garamond"/>
          <w:color w:val="333333"/>
        </w:rPr>
      </w:pPr>
    </w:p>
    <w:p w14:paraId="39FD286D" w14:textId="0CF96457" w:rsidR="00DF4FA8" w:rsidRDefault="00965F19" w:rsidP="00DF4FA8">
      <w:pPr>
        <w:shd w:val="clear" w:color="auto" w:fill="FEFFF2"/>
        <w:spacing w:after="0" w:line="240" w:lineRule="auto"/>
        <w:contextualSpacing/>
        <w:rPr>
          <w:rFonts w:ascii="Garamond" w:hAnsi="Garamond"/>
          <w:b/>
          <w:bCs/>
          <w:color w:val="333333"/>
        </w:rPr>
      </w:pPr>
      <w:r>
        <w:rPr>
          <w:rFonts w:ascii="Garamond" w:hAnsi="Garamond"/>
          <w:b/>
          <w:bCs/>
          <w:color w:val="333333"/>
        </w:rPr>
        <w:t>End of the Day</w:t>
      </w:r>
    </w:p>
    <w:p w14:paraId="4004A2FB" w14:textId="195B199F" w:rsidR="00DF4FA8" w:rsidRPr="00B17493" w:rsidRDefault="00965F19" w:rsidP="00DF4FA8">
      <w:pPr>
        <w:shd w:val="clear" w:color="auto" w:fill="FEFFF2"/>
        <w:spacing w:after="0" w:line="240" w:lineRule="auto"/>
        <w:contextualSpacing/>
        <w:rPr>
          <w:rFonts w:ascii="Garamond" w:hAnsi="Garamond"/>
          <w:color w:val="333333"/>
        </w:rPr>
      </w:pPr>
      <w:r>
        <w:rPr>
          <w:rFonts w:ascii="Garamond" w:hAnsi="Garamond"/>
          <w:color w:val="333333"/>
        </w:rPr>
        <w:t xml:space="preserve">As previously stated, </w:t>
      </w:r>
      <w:r w:rsidR="001E7B8F">
        <w:rPr>
          <w:rFonts w:ascii="Garamond" w:hAnsi="Garamond"/>
          <w:color w:val="333333"/>
        </w:rPr>
        <w:t xml:space="preserve">our services will end an hour earlier than normal. </w:t>
      </w:r>
      <w:del w:id="11" w:author="Author">
        <w:r w:rsidR="00B16305" w:rsidRPr="00EF18B9" w:rsidDel="00CC4AA5">
          <w:rPr>
            <w:rFonts w:ascii="Garamond" w:hAnsi="Garamond"/>
            <w:color w:val="333333"/>
            <w:highlight w:val="yellow"/>
            <w:rPrChange w:id="12" w:author="Author">
              <w:rPr>
                <w:rFonts w:ascii="Garamond" w:hAnsi="Garamond"/>
                <w:color w:val="333333"/>
              </w:rPr>
            </w:rPrChange>
          </w:rPr>
          <w:delText xml:space="preserve">Please let me know as soon as possible for those who urgently need to go home </w:delText>
        </w:r>
        <w:commentRangeStart w:id="13"/>
        <w:r w:rsidR="00B16305" w:rsidRPr="00EF18B9" w:rsidDel="00CC4AA5">
          <w:rPr>
            <w:rFonts w:ascii="Garamond" w:hAnsi="Garamond"/>
            <w:color w:val="333333"/>
            <w:highlight w:val="yellow"/>
            <w:rPrChange w:id="14" w:author="Author">
              <w:rPr>
                <w:rFonts w:ascii="Garamond" w:hAnsi="Garamond"/>
                <w:color w:val="333333"/>
              </w:rPr>
            </w:rPrChange>
          </w:rPr>
          <w:delText>after</w:delText>
        </w:r>
      </w:del>
      <w:commentRangeEnd w:id="13"/>
      <w:r w:rsidR="00EF18B9">
        <w:rPr>
          <w:rStyle w:val="CommentReference"/>
        </w:rPr>
        <w:commentReference w:id="13"/>
      </w:r>
      <w:del w:id="15" w:author="Author">
        <w:r w:rsidR="00B16305" w:rsidDel="00CC4AA5">
          <w:rPr>
            <w:rFonts w:ascii="Garamond" w:hAnsi="Garamond"/>
            <w:color w:val="333333"/>
          </w:rPr>
          <w:delText xml:space="preserve">. For the employees </w:delText>
        </w:r>
        <w:r w:rsidR="002A13FC" w:rsidDel="00CC4AA5">
          <w:rPr>
            <w:rFonts w:ascii="Garamond" w:hAnsi="Garamond"/>
            <w:color w:val="333333"/>
          </w:rPr>
          <w:delText>who will be staying, we plan on</w:delText>
        </w:r>
      </w:del>
      <w:ins w:id="16" w:author="Author">
        <w:r w:rsidR="00CC4AA5">
          <w:rPr>
            <w:rFonts w:ascii="Garamond" w:hAnsi="Garamond"/>
            <w:color w:val="333333"/>
          </w:rPr>
          <w:t>After returning to the office, we will</w:t>
        </w:r>
        <w:r w:rsidR="00EF18B9">
          <w:rPr>
            <w:rFonts w:ascii="Garamond" w:hAnsi="Garamond"/>
            <w:color w:val="333333"/>
          </w:rPr>
          <w:t xml:space="preserve"> be</w:t>
        </w:r>
      </w:ins>
      <w:r w:rsidR="002A13FC">
        <w:rPr>
          <w:rFonts w:ascii="Garamond" w:hAnsi="Garamond"/>
          <w:color w:val="333333"/>
        </w:rPr>
        <w:t xml:space="preserve"> having a get-together </w:t>
      </w:r>
      <w:del w:id="17" w:author="Author">
        <w:r w:rsidR="000B0E8D" w:rsidDel="00EF18B9">
          <w:rPr>
            <w:rFonts w:ascii="Garamond" w:hAnsi="Garamond"/>
            <w:color w:val="333333"/>
          </w:rPr>
          <w:delText xml:space="preserve">back at the office </w:delText>
        </w:r>
      </w:del>
      <w:r w:rsidR="000B0E8D">
        <w:rPr>
          <w:rFonts w:ascii="Garamond" w:hAnsi="Garamond"/>
          <w:color w:val="333333"/>
        </w:rPr>
        <w:t xml:space="preserve">which ends at 7:00 pm. </w:t>
      </w:r>
      <w:r w:rsidR="00DF6E79">
        <w:rPr>
          <w:rFonts w:ascii="Garamond" w:hAnsi="Garamond"/>
          <w:color w:val="333333"/>
        </w:rPr>
        <w:t xml:space="preserve">Pizza will be </w:t>
      </w:r>
      <w:r w:rsidR="006700C2">
        <w:rPr>
          <w:rFonts w:ascii="Garamond" w:hAnsi="Garamond"/>
          <w:color w:val="333333"/>
        </w:rPr>
        <w:t>provided,</w:t>
      </w:r>
      <w:r w:rsidR="00DF6E79">
        <w:rPr>
          <w:rFonts w:ascii="Garamond" w:hAnsi="Garamond"/>
          <w:color w:val="333333"/>
        </w:rPr>
        <w:t xml:space="preserve"> and attendance is encouraged</w:t>
      </w:r>
      <w:r w:rsidR="00BA3F6A">
        <w:rPr>
          <w:rFonts w:ascii="Garamond" w:hAnsi="Garamond"/>
          <w:color w:val="333333"/>
        </w:rPr>
        <w:t xml:space="preserve">. </w:t>
      </w:r>
      <w:r w:rsidR="00924021">
        <w:rPr>
          <w:rFonts w:ascii="Garamond" w:hAnsi="Garamond"/>
          <w:color w:val="333333"/>
        </w:rPr>
        <w:t>This is meant to be a time to enjoy ourselves</w:t>
      </w:r>
      <w:r w:rsidR="00E61509">
        <w:rPr>
          <w:rFonts w:ascii="Garamond" w:hAnsi="Garamond"/>
          <w:color w:val="333333"/>
        </w:rPr>
        <w:t xml:space="preserve">, so </w:t>
      </w:r>
      <w:r w:rsidR="00BE3FA3">
        <w:rPr>
          <w:rFonts w:ascii="Garamond" w:hAnsi="Garamond"/>
          <w:color w:val="333333"/>
        </w:rPr>
        <w:t>let us</w:t>
      </w:r>
      <w:r w:rsidR="00E61509">
        <w:rPr>
          <w:rFonts w:ascii="Garamond" w:hAnsi="Garamond"/>
          <w:color w:val="333333"/>
        </w:rPr>
        <w:t xml:space="preserve"> all do exactly that.</w:t>
      </w:r>
    </w:p>
    <w:p w14:paraId="0CED58AB" w14:textId="77777777" w:rsidR="00DF4FA8" w:rsidRPr="00C301E9" w:rsidRDefault="00DF4FA8" w:rsidP="00DF4FA8">
      <w:pPr>
        <w:shd w:val="clear" w:color="auto" w:fill="FEFFF2"/>
        <w:spacing w:after="0" w:line="240" w:lineRule="auto"/>
        <w:contextualSpacing/>
        <w:rPr>
          <w:rFonts w:ascii="Garamond" w:hAnsi="Garamond"/>
          <w:color w:val="333333"/>
        </w:rPr>
      </w:pPr>
    </w:p>
    <w:p w14:paraId="0182AE3D" w14:textId="303D58A8" w:rsidR="00DF4FA8" w:rsidRDefault="00E61509" w:rsidP="00DF4FA8">
      <w:pPr>
        <w:shd w:val="clear" w:color="auto" w:fill="FEFFF2"/>
        <w:spacing w:after="0" w:line="240" w:lineRule="auto"/>
        <w:contextualSpacing/>
        <w:rPr>
          <w:rFonts w:ascii="Garamond" w:hAnsi="Garamond"/>
          <w:color w:val="333333"/>
        </w:rPr>
      </w:pPr>
      <w:r>
        <w:rPr>
          <w:rFonts w:ascii="Garamond" w:hAnsi="Garamond"/>
          <w:color w:val="333333"/>
        </w:rPr>
        <w:t>Thank you all for reading this.</w:t>
      </w:r>
    </w:p>
    <w:p w14:paraId="425DDCD6" w14:textId="66734D25" w:rsidR="00626BD2" w:rsidRDefault="00626BD2" w:rsidP="00DF4FA8">
      <w:pPr>
        <w:shd w:val="clear" w:color="auto" w:fill="FEFFF2"/>
        <w:spacing w:after="0" w:line="240" w:lineRule="auto"/>
        <w:contextualSpacing/>
        <w:rPr>
          <w:rFonts w:ascii="Garamond" w:hAnsi="Garamond"/>
          <w:color w:val="333333"/>
        </w:rPr>
      </w:pPr>
    </w:p>
    <w:p w14:paraId="7D071289" w14:textId="17416E88" w:rsidR="00626BD2" w:rsidRDefault="00992536" w:rsidP="00DF4FA8">
      <w:pPr>
        <w:shd w:val="clear" w:color="auto" w:fill="FEFFF2"/>
        <w:spacing w:after="0" w:line="240" w:lineRule="auto"/>
        <w:contextualSpacing/>
        <w:rPr>
          <w:rFonts w:ascii="Garamond" w:hAnsi="Garamond"/>
          <w:color w:val="333333"/>
        </w:rPr>
      </w:pPr>
      <w:r w:rsidRPr="00992536">
        <w:rPr>
          <w:rFonts w:ascii="Garamond" w:hAnsi="Garamond"/>
          <w:color w:val="333333"/>
        </w:rPr>
        <w:t>ds@ee.mailbox.us</w:t>
      </w:r>
    </w:p>
    <w:p w14:paraId="2B376197" w14:textId="5CF8DECD" w:rsidR="00DF4FA8" w:rsidRPr="00AE1A63" w:rsidRDefault="00992536" w:rsidP="00AE1A63">
      <w:pPr>
        <w:shd w:val="clear" w:color="auto" w:fill="FEFFF2"/>
        <w:spacing w:after="0" w:line="240" w:lineRule="auto"/>
        <w:contextualSpacing/>
        <w:rPr>
          <w:rFonts w:ascii="Garamond" w:hAnsi="Garamond"/>
          <w:color w:val="333333"/>
        </w:rPr>
      </w:pPr>
      <w:r>
        <w:rPr>
          <w:rFonts w:ascii="Garamond" w:hAnsi="Garamond"/>
          <w:color w:val="333333"/>
        </w:rPr>
        <w:t>890-567-1234</w:t>
      </w:r>
    </w:p>
    <w:p w14:paraId="43E22B33" w14:textId="373FF2AC" w:rsidR="002E60A3" w:rsidRDefault="002E60A3" w:rsidP="00DF4FA8">
      <w:pPr>
        <w:pStyle w:val="Date"/>
      </w:pPr>
    </w:p>
    <w:sectPr w:rsidR="002E60A3">
      <w:headerReference w:type="default" r:id="rId10"/>
      <w:footerReference w:type="default" r:id="rId11"/>
      <w:headerReference w:type="first" r:id="rId12"/>
      <w:pgSz w:w="12240" w:h="15840"/>
      <w:pgMar w:top="1080" w:right="3240" w:bottom="1728" w:left="1224" w:header="1080" w:footer="79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uthor" w:initials="A">
    <w:p w14:paraId="32658431" w14:textId="77777777" w:rsidR="00147EE8" w:rsidRDefault="00147EE8" w:rsidP="004D3F12">
      <w:pPr>
        <w:pStyle w:val="CommentText"/>
      </w:pPr>
      <w:r>
        <w:rPr>
          <w:rStyle w:val="CommentReference"/>
        </w:rPr>
        <w:annotationRef/>
      </w:r>
      <w:r>
        <w:t>It is not clear if you are asking employees to bring in canned foods to donate?</w:t>
      </w:r>
    </w:p>
  </w:comment>
  <w:comment w:id="13" w:author="Author" w:initials="A">
    <w:p w14:paraId="7F5004F0" w14:textId="748E3868" w:rsidR="00EF18B9" w:rsidRDefault="00EF18B9" w:rsidP="00CD4AB4">
      <w:pPr>
        <w:pStyle w:val="CommentText"/>
      </w:pPr>
      <w:r>
        <w:rPr>
          <w:rStyle w:val="CommentReference"/>
        </w:rPr>
        <w:annotationRef/>
      </w:r>
      <w:r>
        <w:t>Don't need this sentence as the pizza event is not mandatory. If you are just looking for a "headcount" to determine how much pizza to purchase, this needs to be reworded...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658431" w15:done="0"/>
  <w15:commentEx w15:paraId="7F5004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658431" w16cid:durableId="278B4765"/>
  <w16cid:commentId w16cid:paraId="7F5004F0" w16cid:durableId="278B46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B42AA" w14:textId="77777777" w:rsidR="004C14C4" w:rsidRDefault="004C14C4">
      <w:pPr>
        <w:spacing w:after="0" w:line="240" w:lineRule="auto"/>
      </w:pPr>
      <w:r>
        <w:separator/>
      </w:r>
    </w:p>
  </w:endnote>
  <w:endnote w:type="continuationSeparator" w:id="0">
    <w:p w14:paraId="7180CCE3" w14:textId="77777777" w:rsidR="004C14C4" w:rsidRDefault="004C1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849289"/>
      <w:docPartObj>
        <w:docPartGallery w:val="Page Numbers (Bottom of Page)"/>
        <w:docPartUnique/>
      </w:docPartObj>
    </w:sdtPr>
    <w:sdtEndPr>
      <w:rPr>
        <w:noProof/>
      </w:rPr>
    </w:sdtEndPr>
    <w:sdtContent>
      <w:p w14:paraId="44B969ED" w14:textId="77777777" w:rsidR="00B469A5" w:rsidRDefault="00694CB6">
        <w:pPr>
          <w:pStyle w:val="Footer"/>
        </w:pPr>
        <w:r>
          <w:fldChar w:fldCharType="begin"/>
        </w:r>
        <w:r>
          <w:instrText xml:space="preserve"> PAGE   \* MERGEFORMAT </w:instrText>
        </w:r>
        <w:r>
          <w:fldChar w:fldCharType="separate"/>
        </w:r>
        <w:r w:rsidR="00387239">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7EE190BF" wp14:editId="2E7AE04E">
                  <wp:simplePos x="0" y="0"/>
                  <wp:positionH relativeFrom="page">
                    <wp:posOffset>685800</wp:posOffset>
                  </wp:positionH>
                  <wp:positionV relativeFrom="page">
                    <wp:posOffset>9144000</wp:posOffset>
                  </wp:positionV>
                  <wp:extent cx="5029200" cy="0"/>
                  <wp:effectExtent l="0" t="0" r="19050" b="1905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C21E14" id="Straight Connector 9" o:spid="_x0000_s1026" alt="&quot;&quo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" strokecolor="#ccc [3214]" strokeweight="1pt">
                  <v:stroke joinstyle="miter"/>
                  <w10:wrap anchorx="page" anchory="page"/>
                </v:lin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D2714" w14:textId="77777777" w:rsidR="004C14C4" w:rsidRDefault="004C14C4">
      <w:pPr>
        <w:spacing w:after="0" w:line="240" w:lineRule="auto"/>
      </w:pPr>
      <w:r>
        <w:separator/>
      </w:r>
    </w:p>
  </w:footnote>
  <w:footnote w:type="continuationSeparator" w:id="0">
    <w:p w14:paraId="0E53C9B9" w14:textId="77777777" w:rsidR="004C14C4" w:rsidRDefault="004C1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920"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8" w:type="dxa"/>
        <w:left w:w="144" w:type="dxa"/>
        <w:right w:w="0" w:type="dxa"/>
      </w:tblCellMar>
      <w:tblLook w:val="04A0" w:firstRow="1" w:lastRow="0" w:firstColumn="1" w:lastColumn="0" w:noHBand="0" w:noVBand="1"/>
      <w:tblDescription w:val="Header layout table"/>
    </w:tblPr>
    <w:tblGrid>
      <w:gridCol w:w="7920"/>
    </w:tblGrid>
    <w:tr w:rsidR="00B469A5" w14:paraId="6C5F9D20" w14:textId="77777777">
      <w:trPr>
        <w:trHeight w:val="576"/>
      </w:trPr>
      <w:tc>
        <w:tcPr>
          <w:tcW w:w="7920" w:type="dxa"/>
        </w:tcPr>
        <w:p w14:paraId="3D5B2322" w14:textId="77777777" w:rsidR="00B469A5" w:rsidRDefault="00B469A5">
          <w:pPr>
            <w:pStyle w:val="Header"/>
          </w:pPr>
        </w:p>
      </w:tc>
    </w:tr>
  </w:tbl>
  <w:p w14:paraId="2B1BCEC2" w14:textId="77777777" w:rsidR="00B469A5" w:rsidRDefault="00694CB6">
    <w:pPr>
      <w:pStyle w:val="Header"/>
    </w:pPr>
    <w:r>
      <w:rPr>
        <w:noProof/>
        <w:lang w:eastAsia="en-US"/>
      </w:rPr>
      <mc:AlternateContent>
        <mc:Choice Requires="wps">
          <w:drawing>
            <wp:anchor distT="0" distB="0" distL="114300" distR="114300" simplePos="0" relativeHeight="251659264" behindDoc="0" locked="0" layoutInCell="1" allowOverlap="1" wp14:anchorId="406B413E" wp14:editId="6DB2C94D">
              <wp:simplePos x="0" y="0"/>
              <wp:positionH relativeFrom="page">
                <wp:posOffset>685800</wp:posOffset>
              </wp:positionH>
              <wp:positionV relativeFrom="page">
                <wp:posOffset>685800</wp:posOffset>
              </wp:positionV>
              <wp:extent cx="6400800" cy="0"/>
              <wp:effectExtent l="0" t="38100" r="57150" b="5715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EE8067" id="Straight Connector 1" o:spid="_x0000_s1026" alt="&quot;&quot;" style="position:absolute;z-index:2516592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54pt" to="558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&#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2D74B" w14:textId="77777777" w:rsidR="00B469A5" w:rsidRDefault="00694CB6">
    <w:pPr>
      <w:pStyle w:val="Header"/>
    </w:pPr>
    <w:r>
      <w:rPr>
        <w:noProof/>
        <w:lang w:eastAsia="en-US"/>
      </w:rPr>
      <mc:AlternateContent>
        <mc:Choice Requires="wps">
          <w:drawing>
            <wp:anchor distT="0" distB="0" distL="114300" distR="114300" simplePos="0" relativeHeight="251664384" behindDoc="0" locked="0" layoutInCell="1" allowOverlap="1" wp14:anchorId="3AFBDFFC" wp14:editId="6BCCA39B">
              <wp:simplePos x="0" y="0"/>
              <wp:positionH relativeFrom="page">
                <wp:posOffset>685800</wp:posOffset>
              </wp:positionH>
              <wp:positionV relativeFrom="page">
                <wp:posOffset>685800</wp:posOffset>
              </wp:positionV>
              <wp:extent cx="6400800" cy="0"/>
              <wp:effectExtent l="0" t="38100" r="57150" b="57150"/>
              <wp:wrapNone/>
              <wp:docPr id="8" name="Straight Connector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EC9350" id="Straight Connector 8" o:spid="_x0000_s1026" alt="&quot;&quot;" style="position:absolute;z-index:25166438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54pt" to="558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&#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55134"/>
    <w:multiLevelType w:val="hybridMultilevel"/>
    <w:tmpl w:val="04F80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7B6D7D"/>
    <w:multiLevelType w:val="hybridMultilevel"/>
    <w:tmpl w:val="3DD0D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4297">
    <w:abstractNumId w:val="0"/>
  </w:num>
  <w:num w:numId="2" w16cid:durableId="734861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659"/>
    <w:rsid w:val="000161DE"/>
    <w:rsid w:val="00070531"/>
    <w:rsid w:val="000B0E8D"/>
    <w:rsid w:val="000B1F7F"/>
    <w:rsid w:val="000D59A8"/>
    <w:rsid w:val="000E03C1"/>
    <w:rsid w:val="000F1DCC"/>
    <w:rsid w:val="000F6473"/>
    <w:rsid w:val="001008B0"/>
    <w:rsid w:val="00123DC9"/>
    <w:rsid w:val="00147EE8"/>
    <w:rsid w:val="00163D60"/>
    <w:rsid w:val="001A3AE0"/>
    <w:rsid w:val="001B1E10"/>
    <w:rsid w:val="001E7B8F"/>
    <w:rsid w:val="001F0551"/>
    <w:rsid w:val="00226F8A"/>
    <w:rsid w:val="0026349A"/>
    <w:rsid w:val="002A13FC"/>
    <w:rsid w:val="002A3D82"/>
    <w:rsid w:val="002A6F00"/>
    <w:rsid w:val="002B49AC"/>
    <w:rsid w:val="002C2E23"/>
    <w:rsid w:val="002E60A3"/>
    <w:rsid w:val="00342962"/>
    <w:rsid w:val="003469FA"/>
    <w:rsid w:val="00387239"/>
    <w:rsid w:val="004529C2"/>
    <w:rsid w:val="004C14C4"/>
    <w:rsid w:val="004D15FF"/>
    <w:rsid w:val="004F61A9"/>
    <w:rsid w:val="0059046B"/>
    <w:rsid w:val="005B4C1B"/>
    <w:rsid w:val="00613549"/>
    <w:rsid w:val="00626BD2"/>
    <w:rsid w:val="00633039"/>
    <w:rsid w:val="006700C2"/>
    <w:rsid w:val="00694CB6"/>
    <w:rsid w:val="006A380E"/>
    <w:rsid w:val="006C7DA6"/>
    <w:rsid w:val="006F17B1"/>
    <w:rsid w:val="00762FBF"/>
    <w:rsid w:val="00764659"/>
    <w:rsid w:val="00780A23"/>
    <w:rsid w:val="007A6C40"/>
    <w:rsid w:val="007D711A"/>
    <w:rsid w:val="00803CAF"/>
    <w:rsid w:val="00817F95"/>
    <w:rsid w:val="0084306B"/>
    <w:rsid w:val="008C4DE6"/>
    <w:rsid w:val="00904E88"/>
    <w:rsid w:val="00924021"/>
    <w:rsid w:val="00965F19"/>
    <w:rsid w:val="00992536"/>
    <w:rsid w:val="009A1BA2"/>
    <w:rsid w:val="009B2B28"/>
    <w:rsid w:val="009C0B83"/>
    <w:rsid w:val="009E6A0F"/>
    <w:rsid w:val="00A32E6D"/>
    <w:rsid w:val="00A65AD4"/>
    <w:rsid w:val="00A96BF0"/>
    <w:rsid w:val="00AD30D9"/>
    <w:rsid w:val="00AE0047"/>
    <w:rsid w:val="00AE1A63"/>
    <w:rsid w:val="00B0129F"/>
    <w:rsid w:val="00B16305"/>
    <w:rsid w:val="00B469A5"/>
    <w:rsid w:val="00B83A40"/>
    <w:rsid w:val="00BA3F6A"/>
    <w:rsid w:val="00BC3FE9"/>
    <w:rsid w:val="00BE3FA3"/>
    <w:rsid w:val="00C43943"/>
    <w:rsid w:val="00C712A2"/>
    <w:rsid w:val="00CA13DE"/>
    <w:rsid w:val="00CC4AA5"/>
    <w:rsid w:val="00CE215A"/>
    <w:rsid w:val="00D3539C"/>
    <w:rsid w:val="00DC0B5F"/>
    <w:rsid w:val="00DF4FA8"/>
    <w:rsid w:val="00DF5186"/>
    <w:rsid w:val="00DF6E79"/>
    <w:rsid w:val="00E61509"/>
    <w:rsid w:val="00E6741E"/>
    <w:rsid w:val="00E70847"/>
    <w:rsid w:val="00ED7778"/>
    <w:rsid w:val="00EF18B9"/>
    <w:rsid w:val="00F13084"/>
    <w:rsid w:val="00F7288E"/>
    <w:rsid w:val="00F847B5"/>
    <w:rsid w:val="00FC2476"/>
    <w:rsid w:val="00FE27B9"/>
    <w:rsid w:val="00FE58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5AB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semiHidden/>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2"/>
    <w:unhideWhenUsed/>
    <w:qFormat/>
    <w:pPr>
      <w:spacing w:before="360" w:after="360"/>
      <w:contextualSpacing/>
    </w:pPr>
    <w:rPr>
      <w:color w:val="595959" w:themeColor="text1" w:themeTint="A6"/>
      <w:sz w:val="22"/>
      <w:szCs w:val="20"/>
      <w:lang w:eastAsia="en-US"/>
    </w:rPr>
  </w:style>
  <w:style w:type="paragraph" w:styleId="Closing">
    <w:name w:val="Closing"/>
    <w:basedOn w:val="Normal"/>
    <w:next w:val="Signature"/>
    <w:link w:val="ClosingChar"/>
    <w:uiPriority w:val="5"/>
    <w:unhideWhenUsed/>
    <w:qFormat/>
    <w:pPr>
      <w:spacing w:before="720" w:after="0" w:line="240" w:lineRule="auto"/>
    </w:pPr>
    <w:rPr>
      <w:bCs/>
      <w:szCs w:val="18"/>
      <w:lang w:eastAsia="en-US"/>
    </w:rPr>
  </w:style>
  <w:style w:type="character" w:customStyle="1" w:styleId="ClosingChar">
    <w:name w:val="Closing Char"/>
    <w:basedOn w:val="DefaultParagraphFont"/>
    <w:link w:val="Closing"/>
    <w:uiPriority w:val="5"/>
    <w:rPr>
      <w:bCs/>
      <w:szCs w:val="18"/>
      <w:lang w:eastAsia="en-US"/>
    </w:rPr>
  </w:style>
  <w:style w:type="paragraph" w:styleId="Date">
    <w:name w:val="Date"/>
    <w:basedOn w:val="Normal"/>
    <w:next w:val="Normal"/>
    <w:link w:val="DateChar"/>
    <w:uiPriority w:val="1"/>
    <w:unhideWhenUsed/>
    <w:qFormat/>
    <w:pPr>
      <w:spacing w:before="540" w:after="360" w:line="240" w:lineRule="auto"/>
      <w:contextualSpacing/>
    </w:pPr>
    <w:rPr>
      <w:bCs/>
      <w:color w:val="B42C1A" w:themeColor="accent1" w:themeShade="BF"/>
      <w:sz w:val="22"/>
      <w:szCs w:val="18"/>
      <w:lang w:eastAsia="en-US"/>
    </w:rPr>
  </w:style>
  <w:style w:type="character" w:customStyle="1" w:styleId="DateChar">
    <w:name w:val="Date Char"/>
    <w:basedOn w:val="DefaultParagraphFont"/>
    <w:link w:val="Date"/>
    <w:uiPriority w:val="1"/>
    <w:rPr>
      <w:bCs/>
      <w:color w:val="B42C1A" w:themeColor="accent1" w:themeShade="BF"/>
      <w:sz w:val="22"/>
      <w:szCs w:val="18"/>
      <w:lang w:eastAsia="en-US"/>
    </w:rPr>
  </w:style>
  <w:style w:type="paragraph" w:styleId="Salutation">
    <w:name w:val="Salutation"/>
    <w:basedOn w:val="Normal"/>
    <w:next w:val="Normal"/>
    <w:link w:val="SalutationChar"/>
    <w:uiPriority w:val="4"/>
    <w:unhideWhenUsed/>
    <w:qFormat/>
    <w:pPr>
      <w:spacing w:before="800" w:after="180" w:line="240" w:lineRule="auto"/>
    </w:pPr>
    <w:rPr>
      <w:bCs/>
      <w:szCs w:val="18"/>
      <w:lang w:eastAsia="en-US"/>
    </w:rPr>
  </w:style>
  <w:style w:type="character" w:customStyle="1" w:styleId="SalutationChar">
    <w:name w:val="Salutation Char"/>
    <w:basedOn w:val="DefaultParagraphFont"/>
    <w:link w:val="Salutation"/>
    <w:uiPriority w:val="4"/>
    <w:rPr>
      <w:bCs/>
      <w:szCs w:val="18"/>
      <w:lang w:eastAsia="en-US"/>
    </w:rPr>
  </w:style>
  <w:style w:type="paragraph" w:styleId="Signature">
    <w:name w:val="Signature"/>
    <w:basedOn w:val="Normal"/>
    <w:next w:val="Normal"/>
    <w:link w:val="SignatureChar"/>
    <w:uiPriority w:val="6"/>
    <w:unhideWhenUsed/>
    <w:qFormat/>
    <w:pPr>
      <w:spacing w:before="720" w:after="280" w:line="240" w:lineRule="auto"/>
      <w:contextualSpacing/>
    </w:pPr>
    <w:rPr>
      <w:bCs/>
      <w:color w:val="262626" w:themeColor="text1" w:themeTint="D9"/>
      <w:szCs w:val="18"/>
      <w:lang w:eastAsia="en-US"/>
    </w:rPr>
  </w:style>
  <w:style w:type="character" w:customStyle="1" w:styleId="SignatureChar">
    <w:name w:val="Signature Char"/>
    <w:basedOn w:val="DefaultParagraphFont"/>
    <w:link w:val="Signature"/>
    <w:uiPriority w:val="6"/>
    <w:rPr>
      <w:bCs/>
      <w:color w:val="262626" w:themeColor="text1" w:themeTint="D9"/>
      <w:szCs w:val="18"/>
      <w:lang w:eastAsia="en-US"/>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1"/>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Pr>
      <w:rFonts w:ascii="Garamond" w:hAnsi="Garamond"/>
      <w:color w:val="595959" w:themeColor="text1" w:themeTint="A6"/>
      <w:sz w:val="20"/>
    </w:rPr>
  </w:style>
  <w:style w:type="paragraph" w:styleId="Footer">
    <w:name w:val="footer"/>
    <w:basedOn w:val="Normal"/>
    <w:link w:val="FooterChar"/>
    <w:uiPriority w:val="99"/>
    <w:unhideWhenUsed/>
    <w:pPr>
      <w:spacing w:after="0" w:line="240" w:lineRule="auto"/>
    </w:pPr>
    <w:rPr>
      <w:rFonts w:ascii="Garamond" w:hAnsi="Garamond"/>
      <w:caps/>
      <w:color w:val="B42C1A" w:themeColor="accent1" w:themeShade="BF"/>
      <w:sz w:val="18"/>
    </w:rPr>
  </w:style>
  <w:style w:type="character" w:customStyle="1" w:styleId="FooterChar">
    <w:name w:val="Footer Char"/>
    <w:basedOn w:val="DefaultParagraphFont"/>
    <w:link w:val="Footer"/>
    <w:uiPriority w:val="99"/>
    <w:rPr>
      <w:rFonts w:ascii="Garamond" w:hAnsi="Garamond"/>
      <w:caps/>
      <w:color w:val="B42C1A" w:themeColor="accent1" w:themeShade="BF"/>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Pr>
      <w:b w:val="0"/>
      <w:i w:val="0"/>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semiHidden/>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SubtleEmphasis">
    <w:name w:val="Subtle Emphasis"/>
    <w:basedOn w:val="DefaultParagraphFont"/>
    <w:uiPriority w:val="19"/>
    <w:semiHidden/>
    <w:unhideWhenUsed/>
    <w:qFormat/>
    <w:rPr>
      <w:i/>
      <w:iCs/>
      <w:color w:val="404040" w:themeColor="text1" w:themeTint="BF"/>
    </w:rPr>
  </w:style>
  <w:style w:type="paragraph" w:styleId="ListParagraph">
    <w:name w:val="List Paragraph"/>
    <w:basedOn w:val="Normal"/>
    <w:uiPriority w:val="34"/>
    <w:unhideWhenUsed/>
    <w:qFormat/>
    <w:rsid w:val="00DF4FA8"/>
    <w:pPr>
      <w:spacing w:after="200"/>
      <w:ind w:left="720"/>
      <w:contextualSpacing/>
    </w:pPr>
    <w:rPr>
      <w:rFonts w:eastAsiaTheme="minorHAnsi"/>
      <w:color w:val="595959" w:themeColor="text1" w:themeTint="A6"/>
      <w:sz w:val="22"/>
      <w:szCs w:val="22"/>
      <w:lang w:eastAsia="en-US"/>
    </w:rPr>
  </w:style>
  <w:style w:type="character" w:styleId="Hyperlink">
    <w:name w:val="Hyperlink"/>
    <w:basedOn w:val="DefaultParagraphFont"/>
    <w:uiPriority w:val="99"/>
    <w:unhideWhenUsed/>
    <w:rsid w:val="00992536"/>
    <w:rPr>
      <w:color w:val="0563C1" w:themeColor="hyperlink"/>
      <w:u w:val="single"/>
    </w:rPr>
  </w:style>
  <w:style w:type="character" w:styleId="UnresolvedMention">
    <w:name w:val="Unresolved Mention"/>
    <w:basedOn w:val="DefaultParagraphFont"/>
    <w:uiPriority w:val="99"/>
    <w:semiHidden/>
    <w:unhideWhenUsed/>
    <w:rsid w:val="00992536"/>
    <w:rPr>
      <w:color w:val="605E5C"/>
      <w:shd w:val="clear" w:color="auto" w:fill="E1DFDD"/>
    </w:rPr>
  </w:style>
  <w:style w:type="paragraph" w:styleId="Revision">
    <w:name w:val="Revision"/>
    <w:hidden/>
    <w:uiPriority w:val="99"/>
    <w:semiHidden/>
    <w:rsid w:val="000B1F7F"/>
    <w:pPr>
      <w:spacing w:after="0" w:line="240" w:lineRule="auto"/>
    </w:pPr>
  </w:style>
  <w:style w:type="character" w:styleId="CommentReference">
    <w:name w:val="annotation reference"/>
    <w:basedOn w:val="DefaultParagraphFont"/>
    <w:uiPriority w:val="99"/>
    <w:semiHidden/>
    <w:unhideWhenUsed/>
    <w:rsid w:val="00EF18B9"/>
    <w:rPr>
      <w:sz w:val="16"/>
      <w:szCs w:val="16"/>
    </w:rPr>
  </w:style>
  <w:style w:type="paragraph" w:styleId="CommentText">
    <w:name w:val="annotation text"/>
    <w:basedOn w:val="Normal"/>
    <w:link w:val="CommentTextChar"/>
    <w:uiPriority w:val="99"/>
    <w:unhideWhenUsed/>
    <w:rsid w:val="00EF18B9"/>
    <w:pPr>
      <w:spacing w:line="240" w:lineRule="auto"/>
    </w:pPr>
    <w:rPr>
      <w:sz w:val="20"/>
      <w:szCs w:val="20"/>
    </w:rPr>
  </w:style>
  <w:style w:type="character" w:customStyle="1" w:styleId="CommentTextChar">
    <w:name w:val="Comment Text Char"/>
    <w:basedOn w:val="DefaultParagraphFont"/>
    <w:link w:val="CommentText"/>
    <w:uiPriority w:val="99"/>
    <w:rsid w:val="00EF18B9"/>
    <w:rPr>
      <w:sz w:val="20"/>
      <w:szCs w:val="20"/>
    </w:rPr>
  </w:style>
  <w:style w:type="paragraph" w:styleId="CommentSubject">
    <w:name w:val="annotation subject"/>
    <w:basedOn w:val="CommentText"/>
    <w:next w:val="CommentText"/>
    <w:link w:val="CommentSubjectChar"/>
    <w:uiPriority w:val="99"/>
    <w:semiHidden/>
    <w:unhideWhenUsed/>
    <w:rsid w:val="00EF18B9"/>
    <w:rPr>
      <w:b/>
      <w:bCs/>
    </w:rPr>
  </w:style>
  <w:style w:type="character" w:customStyle="1" w:styleId="CommentSubjectChar">
    <w:name w:val="Comment Subject Char"/>
    <w:basedOn w:val="CommentTextChar"/>
    <w:link w:val="CommentSubject"/>
    <w:uiPriority w:val="99"/>
    <w:semiHidden/>
    <w:rsid w:val="00EF18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AppData\Roaming\Microsoft\Templates\Business%20letter%20(simple%20design).dotx" TargetMode="External"/></Relationship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letter (simple design)</Template>
  <TotalTime>0</TotalTime>
  <Pages>2</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2022-10-30T22:02:00Z</dcterms:created>
  <dcterms:modified xsi:type="dcterms:W3CDTF">2023-02-06T14:31:00Z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cbd37fde6127e7f60b3c6e2674ee8cb63a0752ab23a70ee7fb67e568fa7846e2</vt:lpwstr>
  </property>
</Properties>
</file>