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502D" w14:textId="7B350E15" w:rsidR="004F563E" w:rsidRDefault="004F563E">
      <w:r>
        <w:rPr>
          <w:noProof/>
        </w:rPr>
        <w:drawing>
          <wp:anchor distT="0" distB="0" distL="114300" distR="114300" simplePos="0" relativeHeight="251658240" behindDoc="1" locked="0" layoutInCell="1" allowOverlap="1" wp14:anchorId="539E8321" wp14:editId="2C1607D7">
            <wp:simplePos x="0" y="0"/>
            <wp:positionH relativeFrom="column">
              <wp:posOffset>-922655</wp:posOffset>
            </wp:positionH>
            <wp:positionV relativeFrom="paragraph">
              <wp:posOffset>-930910</wp:posOffset>
            </wp:positionV>
            <wp:extent cx="7823200" cy="10125027"/>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3200" cy="101250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CB2F2" w14:textId="5B8E8F4A" w:rsidR="004F563E" w:rsidRDefault="004F563E"/>
    <w:p w14:paraId="400E8616" w14:textId="64FD6D97" w:rsidR="004F563E" w:rsidRDefault="004F563E"/>
    <w:p w14:paraId="53536A42" w14:textId="3F3A6EB2" w:rsidR="004F563E" w:rsidRDefault="004F563E"/>
    <w:p w14:paraId="6B11BD06" w14:textId="303189D9" w:rsidR="004F563E" w:rsidRDefault="004F563E"/>
    <w:p w14:paraId="2BFBF1C3" w14:textId="531691DF" w:rsidR="004F563E" w:rsidRDefault="004F563E"/>
    <w:p w14:paraId="10F84677" w14:textId="10A7775F" w:rsidR="004F563E" w:rsidRDefault="004F563E"/>
    <w:p w14:paraId="54F29C19" w14:textId="157D1902" w:rsidR="004F563E" w:rsidRDefault="004F563E"/>
    <w:p w14:paraId="1D66C144" w14:textId="77777777" w:rsidR="004F563E" w:rsidRDefault="004F563E"/>
    <w:p w14:paraId="4D0A697B" w14:textId="77777777" w:rsidR="004F563E" w:rsidRDefault="004F563E"/>
    <w:p w14:paraId="1EEDB332" w14:textId="42AA7F8F" w:rsidR="004F563E" w:rsidRDefault="004F563E"/>
    <w:p w14:paraId="48A88247" w14:textId="77777777" w:rsidR="004F563E" w:rsidRDefault="004F563E"/>
    <w:p w14:paraId="61895343" w14:textId="77777777" w:rsidR="004F563E" w:rsidRDefault="004F563E"/>
    <w:p w14:paraId="40C8022C" w14:textId="77777777" w:rsidR="004F563E" w:rsidRDefault="004F563E"/>
    <w:p w14:paraId="55613389" w14:textId="77777777" w:rsidR="004F563E" w:rsidRDefault="004F563E"/>
    <w:p w14:paraId="440435F2" w14:textId="77777777" w:rsidR="004F563E" w:rsidRDefault="004F563E"/>
    <w:p w14:paraId="55AC4D8A" w14:textId="77777777" w:rsidR="004F563E" w:rsidRDefault="004F563E"/>
    <w:p w14:paraId="5F827FFC" w14:textId="77777777" w:rsidR="004F563E" w:rsidRDefault="004F563E"/>
    <w:p w14:paraId="19A2FDFF" w14:textId="77777777" w:rsidR="004F563E" w:rsidRDefault="004F563E"/>
    <w:p w14:paraId="465836D3" w14:textId="77777777" w:rsidR="004F563E" w:rsidRDefault="004F563E"/>
    <w:p w14:paraId="39A4EC88" w14:textId="77777777" w:rsidR="004F563E" w:rsidRDefault="004F563E"/>
    <w:p w14:paraId="7D1A03C3" w14:textId="77777777" w:rsidR="004F563E" w:rsidRDefault="004F563E"/>
    <w:p w14:paraId="69533E2C" w14:textId="77777777" w:rsidR="004F563E" w:rsidRDefault="004F563E"/>
    <w:p w14:paraId="3E68FCB6" w14:textId="77777777" w:rsidR="004F563E" w:rsidRDefault="004F563E"/>
    <w:p w14:paraId="1D7855BB" w14:textId="6084CB18" w:rsidR="00AE33BC" w:rsidRDefault="00AE33BC"/>
    <w:p w14:paraId="61704D5B" w14:textId="388B269F" w:rsidR="004F563E" w:rsidRDefault="004F563E"/>
    <w:p w14:paraId="4D556B57" w14:textId="6103D0AE" w:rsidR="004F563E" w:rsidRDefault="004F563E"/>
    <w:p w14:paraId="6A698883" w14:textId="6DA6F99B" w:rsidR="004F563E" w:rsidRDefault="004F563E"/>
    <w:p w14:paraId="39C29E5A" w14:textId="7A41C406" w:rsidR="004F563E" w:rsidRDefault="004F563E"/>
    <w:p w14:paraId="480A1882" w14:textId="465B16A8" w:rsidR="004F563E" w:rsidRDefault="004F563E"/>
    <w:p w14:paraId="2F81064C" w14:textId="03DB4E3B" w:rsidR="004F563E" w:rsidRDefault="004F563E"/>
    <w:p w14:paraId="0F54DEE4" w14:textId="45F77FCF" w:rsidR="004F563E" w:rsidRDefault="004F563E"/>
    <w:p w14:paraId="42EEFDC4" w14:textId="658A32AD" w:rsidR="004F563E" w:rsidRDefault="004F563E"/>
    <w:p w14:paraId="01C6F4F6" w14:textId="48B03A3D" w:rsidR="004F563E" w:rsidRDefault="004F563E"/>
    <w:p w14:paraId="2BB70AD5" w14:textId="2827619A" w:rsidR="004F563E" w:rsidRDefault="004F563E"/>
    <w:p w14:paraId="09D80AB8" w14:textId="401FEA0B" w:rsidR="004F563E" w:rsidRDefault="004F563E"/>
    <w:p w14:paraId="2362807D" w14:textId="14E802BF" w:rsidR="004F563E" w:rsidRDefault="004F563E"/>
    <w:p w14:paraId="23BE09DE" w14:textId="4C8D5121" w:rsidR="004F563E" w:rsidRDefault="004F563E"/>
    <w:p w14:paraId="646E43C4" w14:textId="752A9BCE" w:rsidR="004F563E" w:rsidRDefault="004F563E"/>
    <w:p w14:paraId="7EA8135C" w14:textId="10FBB56C" w:rsidR="004F563E" w:rsidRDefault="004F563E"/>
    <w:p w14:paraId="236BB399" w14:textId="75D5B35E" w:rsidR="004F563E" w:rsidRDefault="004F563E"/>
    <w:p w14:paraId="224F2598" w14:textId="51620937" w:rsidR="004F563E" w:rsidRDefault="004F563E"/>
    <w:p w14:paraId="1FD494CA" w14:textId="395CBB96" w:rsidR="004F563E" w:rsidRDefault="004F563E"/>
    <w:p w14:paraId="1BBF0873" w14:textId="77777777" w:rsidR="004F563E" w:rsidRDefault="004F563E" w:rsidP="004F563E">
      <w:pPr>
        <w:pStyle w:val="NormalWeb"/>
        <w:spacing w:before="240" w:beforeAutospacing="0" w:after="240" w:afterAutospacing="0"/>
      </w:pPr>
      <w:r>
        <w:rPr>
          <w:rFonts w:ascii="Arial" w:hAnsi="Arial" w:cs="Arial"/>
          <w:b/>
          <w:bCs/>
          <w:color w:val="000000"/>
        </w:rPr>
        <w:lastRenderedPageBreak/>
        <w:t>Introduction</w:t>
      </w:r>
    </w:p>
    <w:p w14:paraId="0AB3F108" w14:textId="7FD0BF21" w:rsidR="004F563E" w:rsidRDefault="004F563E" w:rsidP="004F563E">
      <w:pPr>
        <w:pStyle w:val="NormalWeb"/>
        <w:spacing w:before="240" w:beforeAutospacing="0" w:after="240" w:afterAutospacing="0"/>
      </w:pPr>
      <w:r>
        <w:rPr>
          <w:rFonts w:ascii="Arial" w:hAnsi="Arial" w:cs="Arial"/>
          <w:color w:val="000000"/>
        </w:rPr>
        <w:t xml:space="preserve">Harvest Hope South Carolina would like to present to you a new final opportunity. Our nonprofit organization is asking General Mills for $27,500. Our project is a week-long soup kitchen in Downtown Columbia, South Carolina with the intent to provide food for children in need once the school year is over and free or reduced lunch is no longer an option. With your partnership, we intend to run a soup kitchen during the week of </w:t>
      </w:r>
      <w:r w:rsidR="003643F8">
        <w:rPr>
          <w:rFonts w:ascii="Arial" w:hAnsi="Arial" w:cs="Arial"/>
          <w:color w:val="000000"/>
        </w:rPr>
        <w:t>May 21st, 2023 and</w:t>
      </w:r>
      <w:r>
        <w:rPr>
          <w:rFonts w:ascii="Arial" w:hAnsi="Arial" w:cs="Arial"/>
          <w:color w:val="000000"/>
        </w:rPr>
        <w:t xml:space="preserve"> give containers of food to anyone that stops by. General Mills would get plenty of advertising during this event because of the banners hung up and the merchandise provided to anyone that stops by. Furthermore, we intend to have volunteers working at this event, which will prove helpful to any students in need of service hours and will reduce the overall cost of the event. Along with that, we intend to hold a private fundraiser event following the soup kitchen. Funding for this project would provide thousands of children with food and give GM plenty of advertising.</w:t>
      </w:r>
    </w:p>
    <w:p w14:paraId="359537CB" w14:textId="34327DCC" w:rsidR="004F563E" w:rsidRDefault="004F563E"/>
    <w:p w14:paraId="1010D64D" w14:textId="77777777" w:rsidR="004F563E" w:rsidRDefault="004F563E"/>
    <w:p w14:paraId="29CB7874" w14:textId="7DD8B508" w:rsidR="004F563E" w:rsidRDefault="004F563E"/>
    <w:p w14:paraId="7DA5EB43" w14:textId="613F772D" w:rsidR="004F563E" w:rsidRDefault="004F563E"/>
    <w:p w14:paraId="5ACBF3B4" w14:textId="5D5131FB" w:rsidR="004F563E" w:rsidRDefault="004F563E"/>
    <w:p w14:paraId="0EF7521D" w14:textId="4115D38A" w:rsidR="004F563E" w:rsidRDefault="004F563E"/>
    <w:p w14:paraId="7D612707" w14:textId="132325D7" w:rsidR="004F563E" w:rsidRDefault="004F563E"/>
    <w:p w14:paraId="466F6AF8" w14:textId="3B6778F9" w:rsidR="004F563E" w:rsidRDefault="004F563E"/>
    <w:p w14:paraId="0B98A9DF" w14:textId="7AB99970" w:rsidR="004F563E" w:rsidRDefault="004F563E"/>
    <w:p w14:paraId="3D405E31" w14:textId="696A450E" w:rsidR="004F563E" w:rsidRDefault="004F563E"/>
    <w:p w14:paraId="2CE82053" w14:textId="602CDBC1" w:rsidR="004F563E" w:rsidRDefault="004F563E"/>
    <w:p w14:paraId="33F75F85" w14:textId="34183414" w:rsidR="004F563E" w:rsidRDefault="004F563E"/>
    <w:p w14:paraId="1F92B70A" w14:textId="5A84B0F4" w:rsidR="004F563E" w:rsidRDefault="004F563E"/>
    <w:p w14:paraId="2F8574EE" w14:textId="2DE3A4B4" w:rsidR="004F563E" w:rsidRDefault="004F563E"/>
    <w:p w14:paraId="113269DB" w14:textId="5613AF94" w:rsidR="004F563E" w:rsidRDefault="004F563E"/>
    <w:p w14:paraId="4C43A35F" w14:textId="59DF4ED9" w:rsidR="004F563E" w:rsidRDefault="004F563E"/>
    <w:p w14:paraId="66E0C4C7" w14:textId="7085E011" w:rsidR="004F563E" w:rsidRDefault="004F563E"/>
    <w:p w14:paraId="5AF1F299" w14:textId="0EF4AC54" w:rsidR="004F563E" w:rsidRPr="004F563E" w:rsidRDefault="004F563E" w:rsidP="004F563E"/>
    <w:p w14:paraId="5B83D6B3" w14:textId="6BD0761A" w:rsidR="004F563E" w:rsidRPr="004F563E" w:rsidRDefault="004F563E" w:rsidP="004F563E"/>
    <w:p w14:paraId="374FC4EC" w14:textId="0A4266C8" w:rsidR="004F563E" w:rsidRPr="004F563E" w:rsidRDefault="004F563E" w:rsidP="004F563E"/>
    <w:p w14:paraId="306DC05A" w14:textId="7D791149" w:rsidR="004F563E" w:rsidRPr="004F563E" w:rsidRDefault="004F563E" w:rsidP="004F563E"/>
    <w:p w14:paraId="2899207F" w14:textId="15806F19" w:rsidR="004F563E" w:rsidRPr="004F563E" w:rsidRDefault="004F563E" w:rsidP="004F563E"/>
    <w:p w14:paraId="7B32C614" w14:textId="65E5EFB7" w:rsidR="004F563E" w:rsidRPr="004F563E" w:rsidRDefault="004F563E" w:rsidP="004F563E"/>
    <w:p w14:paraId="412A2276" w14:textId="0878E0B0" w:rsidR="004F563E" w:rsidRPr="004F563E" w:rsidRDefault="004F563E" w:rsidP="004F563E"/>
    <w:p w14:paraId="20506EEB" w14:textId="48BC02F0" w:rsidR="004F563E" w:rsidRDefault="004F563E" w:rsidP="004F563E"/>
    <w:p w14:paraId="6FC99BA8" w14:textId="64FFB418" w:rsidR="004F563E" w:rsidRDefault="004F563E" w:rsidP="004F563E">
      <w:pPr>
        <w:tabs>
          <w:tab w:val="left" w:pos="3573"/>
        </w:tabs>
      </w:pPr>
      <w:r>
        <w:tab/>
      </w:r>
    </w:p>
    <w:p w14:paraId="40ACF7C0" w14:textId="46A96454" w:rsidR="004F563E" w:rsidRDefault="004F563E" w:rsidP="004F563E">
      <w:pPr>
        <w:tabs>
          <w:tab w:val="left" w:pos="3573"/>
        </w:tabs>
      </w:pPr>
    </w:p>
    <w:p w14:paraId="6B7AD3B6" w14:textId="6218EE38" w:rsidR="004F563E" w:rsidRDefault="004F563E" w:rsidP="004F563E">
      <w:pPr>
        <w:tabs>
          <w:tab w:val="left" w:pos="3573"/>
        </w:tabs>
      </w:pPr>
    </w:p>
    <w:p w14:paraId="496AF5F6" w14:textId="77777777" w:rsidR="004F563E" w:rsidRDefault="004F563E" w:rsidP="004F563E">
      <w:pPr>
        <w:pStyle w:val="NormalWeb"/>
        <w:shd w:val="clear" w:color="auto" w:fill="FFFFFF"/>
        <w:spacing w:before="0" w:beforeAutospacing="0" w:after="0" w:afterAutospacing="0"/>
        <w:rPr>
          <w:rFonts w:ascii="Arial" w:hAnsi="Arial" w:cs="Arial"/>
          <w:b/>
          <w:bCs/>
          <w:color w:val="000000"/>
        </w:rPr>
      </w:pPr>
    </w:p>
    <w:p w14:paraId="463A8321" w14:textId="77777777" w:rsidR="004F563E" w:rsidRDefault="004F563E" w:rsidP="004F563E">
      <w:pPr>
        <w:pStyle w:val="NormalWeb"/>
        <w:shd w:val="clear" w:color="auto" w:fill="FFFFFF"/>
        <w:spacing w:before="0" w:beforeAutospacing="0" w:after="0" w:afterAutospacing="0"/>
        <w:rPr>
          <w:rFonts w:ascii="Arial" w:hAnsi="Arial" w:cs="Arial"/>
          <w:b/>
          <w:bCs/>
          <w:color w:val="000000"/>
        </w:rPr>
      </w:pPr>
    </w:p>
    <w:p w14:paraId="3AA33BAF" w14:textId="4DC56B5E" w:rsidR="004F563E" w:rsidRDefault="004F563E" w:rsidP="004F563E">
      <w:pPr>
        <w:pStyle w:val="NormalWeb"/>
        <w:shd w:val="clear" w:color="auto" w:fill="FFFFFF"/>
        <w:spacing w:before="0" w:beforeAutospacing="0" w:after="0" w:afterAutospacing="0"/>
        <w:rPr>
          <w:rFonts w:ascii="Arial" w:hAnsi="Arial" w:cs="Arial"/>
          <w:b/>
          <w:bCs/>
          <w:color w:val="000000"/>
        </w:rPr>
      </w:pPr>
      <w:r>
        <w:rPr>
          <w:rFonts w:ascii="Arial" w:hAnsi="Arial" w:cs="Arial"/>
          <w:b/>
          <w:bCs/>
          <w:color w:val="000000"/>
        </w:rPr>
        <w:t>Problem Statement</w:t>
      </w:r>
    </w:p>
    <w:p w14:paraId="29B4E1F2" w14:textId="77777777" w:rsidR="004F563E" w:rsidRDefault="004F563E" w:rsidP="004F563E">
      <w:pPr>
        <w:pStyle w:val="NormalWeb"/>
        <w:shd w:val="clear" w:color="auto" w:fill="FFFFFF"/>
        <w:spacing w:before="0" w:beforeAutospacing="0" w:after="0" w:afterAutospacing="0"/>
      </w:pPr>
    </w:p>
    <w:p w14:paraId="23357F0B" w14:textId="15C0A639" w:rsidR="004F563E" w:rsidRDefault="004F563E" w:rsidP="004F563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Harvest Hope began in 1981 with the intent to provide for the hungry in Columbia. Since then, Harvest Hope has expanded to 20 counties in South Carolina. Our mission is to eliminate hunger and food insecurity throughout South Carolina by distributing food to pantries, shelters, and soup kitchens. </w:t>
      </w:r>
    </w:p>
    <w:p w14:paraId="1AB5878A" w14:textId="77777777" w:rsidR="004F563E" w:rsidRDefault="004F563E" w:rsidP="004F563E">
      <w:pPr>
        <w:pStyle w:val="NormalWeb"/>
        <w:shd w:val="clear" w:color="auto" w:fill="FFFFFF"/>
        <w:spacing w:before="0" w:beforeAutospacing="0" w:after="0" w:afterAutospacing="0"/>
      </w:pPr>
    </w:p>
    <w:p w14:paraId="56579400" w14:textId="7BBAA023" w:rsidR="004F563E" w:rsidRDefault="004F563E" w:rsidP="004F563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South Carolina is at the forefront of this hunger and food insecurity in the United States. According to the Friends Committee on National Legislation (FNCL), we are the 9th poorest state, with a 14.1% poverty rate. Since we have this high poverty </w:t>
      </w:r>
      <w:r w:rsidR="000800A5">
        <w:rPr>
          <w:rFonts w:ascii="Arial" w:hAnsi="Arial" w:cs="Arial"/>
          <w:color w:val="000000"/>
        </w:rPr>
        <w:t>rate,</w:t>
      </w:r>
      <w:r>
        <w:rPr>
          <w:rFonts w:ascii="Arial" w:hAnsi="Arial" w:cs="Arial"/>
          <w:color w:val="000000"/>
        </w:rPr>
        <w:t xml:space="preserve"> we are also the 8th hungriest state, with 12.6% of households experiencing food insecurity. Food insecurity, according to the USDA, is “a lack of consistent access to enough food for every person in a household to live an active, healthy life.” In South Carolina, 489,510 people are facing hunger. 153,330 of those 489,510 people facing hunger are children. So that means in South Carolina, 1 in 10 people face hunger and 1 in 7 children face hunger.</w:t>
      </w:r>
    </w:p>
    <w:p w14:paraId="23E1AB8F" w14:textId="77777777" w:rsidR="004F563E" w:rsidRDefault="004F563E" w:rsidP="004F563E">
      <w:pPr>
        <w:pStyle w:val="NormalWeb"/>
        <w:shd w:val="clear" w:color="auto" w:fill="FFFFFF"/>
        <w:spacing w:before="0" w:beforeAutospacing="0" w:after="0" w:afterAutospacing="0"/>
      </w:pPr>
    </w:p>
    <w:p w14:paraId="78D59704" w14:textId="38F50DA3" w:rsidR="004F563E" w:rsidRDefault="004F563E" w:rsidP="004F563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To combat this hunger and food insecurity in children, school districts in South Carolina provide meals to the underprivileged. According to the South Carolina Department of Education, “Students from households with qualifying income may receive their lunches free or at a reduced price of $0.40.” According to Feeding America, “Children in households with incomes below 130 percent of the poverty level or those receiving Supplemental Nutrition Assistance Program </w:t>
      </w:r>
      <w:r>
        <w:rPr>
          <w:rFonts w:ascii="Arial" w:hAnsi="Arial" w:cs="Arial"/>
          <w:color w:val="666666"/>
          <w:sz w:val="23"/>
          <w:szCs w:val="23"/>
          <w:shd w:val="clear" w:color="auto" w:fill="FFFFFF"/>
        </w:rPr>
        <w:t>(</w:t>
      </w:r>
      <w:r>
        <w:rPr>
          <w:rFonts w:ascii="Arial" w:hAnsi="Arial" w:cs="Arial"/>
          <w:color w:val="000000"/>
        </w:rPr>
        <w:t>SNAP</w:t>
      </w:r>
      <w:r w:rsidR="000800A5">
        <w:rPr>
          <w:rFonts w:ascii="Arial" w:hAnsi="Arial" w:cs="Arial"/>
          <w:color w:val="000000"/>
        </w:rPr>
        <w:t>),</w:t>
      </w:r>
      <w:r>
        <w:rPr>
          <w:rFonts w:ascii="Arial" w:hAnsi="Arial" w:cs="Arial"/>
          <w:color w:val="000000"/>
        </w:rPr>
        <w:t xml:space="preserve"> or Temporary Assistance for Needy Families (TANF) qualify for free meals.” To qualify for the $0.40 meals</w:t>
      </w:r>
      <w:ins w:id="0" w:author="Marian Bland" w:date="2023-04-23T08:09:00Z">
        <w:r w:rsidR="0008051C">
          <w:rPr>
            <w:rFonts w:ascii="Arial" w:hAnsi="Arial" w:cs="Arial"/>
            <w:color w:val="000000"/>
          </w:rPr>
          <w:t>,</w:t>
        </w:r>
      </w:ins>
      <w:r>
        <w:rPr>
          <w:rFonts w:ascii="Arial" w:hAnsi="Arial" w:cs="Arial"/>
          <w:color w:val="000000"/>
        </w:rPr>
        <w:t xml:space="preserve"> the incomes of the families must fall “between 130 and 185 percent of the poverty line.” In South Carolina, 48.3% of households receiving SNAP benefits have children, so many can qualify for free meals throughout the school year. Once summer hits</w:t>
      </w:r>
      <w:ins w:id="1" w:author="Marian Bland" w:date="2023-04-23T08:09:00Z">
        <w:r w:rsidR="0008051C">
          <w:rPr>
            <w:rFonts w:ascii="Arial" w:hAnsi="Arial" w:cs="Arial"/>
            <w:color w:val="000000"/>
          </w:rPr>
          <w:t>,</w:t>
        </w:r>
      </w:ins>
      <w:r>
        <w:rPr>
          <w:rFonts w:ascii="Arial" w:hAnsi="Arial" w:cs="Arial"/>
          <w:color w:val="000000"/>
        </w:rPr>
        <w:t xml:space="preserve"> </w:t>
      </w:r>
      <w:proofErr w:type="gramStart"/>
      <w:r>
        <w:rPr>
          <w:rFonts w:ascii="Arial" w:hAnsi="Arial" w:cs="Arial"/>
          <w:color w:val="000000"/>
        </w:rPr>
        <w:t>a majority of</w:t>
      </w:r>
      <w:proofErr w:type="gramEnd"/>
      <w:r>
        <w:rPr>
          <w:rFonts w:ascii="Arial" w:hAnsi="Arial" w:cs="Arial"/>
          <w:color w:val="000000"/>
        </w:rPr>
        <w:t xml:space="preserve"> households in South Carolina can lose access to these free meals. </w:t>
      </w:r>
    </w:p>
    <w:p w14:paraId="645E8130" w14:textId="77777777" w:rsidR="004F563E" w:rsidRDefault="004F563E" w:rsidP="004F563E">
      <w:pPr>
        <w:pStyle w:val="NormalWeb"/>
        <w:shd w:val="clear" w:color="auto" w:fill="FFFFFF"/>
        <w:spacing w:before="0" w:beforeAutospacing="0" w:after="0" w:afterAutospacing="0"/>
      </w:pPr>
    </w:p>
    <w:p w14:paraId="350F7E8C" w14:textId="188F0C52" w:rsidR="004F563E" w:rsidRDefault="004F563E" w:rsidP="004F563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In May of 2022, we received 1,000 new clients in South Carolina because school was out for the summer. This is because low-income families who were reaping the benefits from free or reduced meals for their kids no longer had this option for the summer. The average cost of a meal in South Carolina, according to Feeding America, is $3.09. This is much more than a $0.40 meal or a free meal for kids in school.</w:t>
      </w:r>
    </w:p>
    <w:p w14:paraId="42D85F42" w14:textId="77777777" w:rsidR="004F563E" w:rsidRDefault="004F563E" w:rsidP="004F563E">
      <w:pPr>
        <w:pStyle w:val="NormalWeb"/>
        <w:shd w:val="clear" w:color="auto" w:fill="FFFFFF"/>
        <w:spacing w:before="0" w:beforeAutospacing="0" w:after="0" w:afterAutospacing="0"/>
      </w:pPr>
    </w:p>
    <w:p w14:paraId="2E7691B5" w14:textId="52E394A2" w:rsidR="004F563E" w:rsidRDefault="004F563E" w:rsidP="004F563E">
      <w:pPr>
        <w:pStyle w:val="NormalWeb"/>
        <w:shd w:val="clear" w:color="auto" w:fill="FFFFFF"/>
        <w:spacing w:before="0" w:beforeAutospacing="0" w:after="240" w:afterAutospacing="0"/>
      </w:pPr>
      <w:r>
        <w:rPr>
          <w:rFonts w:ascii="Arial" w:hAnsi="Arial" w:cs="Arial"/>
          <w:color w:val="000000"/>
        </w:rPr>
        <w:t>We at Harvest Hope seek your support. We ask that General Mills sponsor our soup kitchen and fundraiser from Sunday, May 21</w:t>
      </w:r>
      <w:r w:rsidR="000800A5">
        <w:rPr>
          <w:rFonts w:ascii="Arial" w:hAnsi="Arial" w:cs="Arial"/>
          <w:color w:val="000000"/>
        </w:rPr>
        <w:t>st to</w:t>
      </w:r>
      <w:r>
        <w:rPr>
          <w:rFonts w:ascii="Arial" w:hAnsi="Arial" w:cs="Arial"/>
          <w:color w:val="000000"/>
        </w:rPr>
        <w:t xml:space="preserve"> Saturday, May 27th. Funding for our soup kitchen is so vital because May is the time to combat child hunger in South Carolina. This is because the week we will have our Soup Kitchen is simultaneous with when schools in Columbia, South Carolina release for summer. We are requesting $27,500 for our event. $11,500 would go towards the total rent for the building. We will have to rent the kitchen at a rate of $95 an hour</w:t>
      </w:r>
      <w:ins w:id="2" w:author="Marian Bland" w:date="2023-04-23T08:09:00Z">
        <w:r w:rsidR="0008051C">
          <w:rPr>
            <w:rFonts w:ascii="Arial" w:hAnsi="Arial" w:cs="Arial"/>
            <w:color w:val="000000"/>
          </w:rPr>
          <w:t>,</w:t>
        </w:r>
      </w:ins>
      <w:r>
        <w:rPr>
          <w:rFonts w:ascii="Arial" w:hAnsi="Arial" w:cs="Arial"/>
          <w:color w:val="000000"/>
        </w:rPr>
        <w:t xml:space="preserve"> from 8:30 am - 6:30 pm each day we run. Lastly, we request $50 for flyers to promote the event so that volunteers and those in need know about it. Your logo will be on the flyers and on posters in the soup kitchen to give publicity to your company, but most importantly</w:t>
      </w:r>
      <w:ins w:id="3" w:author="Marian Bland" w:date="2023-04-23T08:09:00Z">
        <w:r w:rsidR="0008051C">
          <w:rPr>
            <w:rFonts w:ascii="Arial" w:hAnsi="Arial" w:cs="Arial"/>
            <w:color w:val="000000"/>
          </w:rPr>
          <w:t>,</w:t>
        </w:r>
      </w:ins>
      <w:r>
        <w:rPr>
          <w:rFonts w:ascii="Arial" w:hAnsi="Arial" w:cs="Arial"/>
          <w:color w:val="000000"/>
        </w:rPr>
        <w:t xml:space="preserve"> your money would help feed thousands of hungry children in Columbia, South Carolina.</w:t>
      </w:r>
    </w:p>
    <w:p w14:paraId="33B3F4C7" w14:textId="77777777" w:rsidR="004F563E" w:rsidRDefault="004F563E" w:rsidP="004F563E">
      <w:pPr>
        <w:pStyle w:val="NormalWeb"/>
        <w:spacing w:before="240" w:beforeAutospacing="0" w:after="0" w:afterAutospacing="0"/>
      </w:pPr>
      <w:r>
        <w:rPr>
          <w:rFonts w:ascii="Arial" w:hAnsi="Arial" w:cs="Arial"/>
          <w:b/>
          <w:bCs/>
          <w:color w:val="000000"/>
        </w:rPr>
        <w:t>Project Plan</w:t>
      </w:r>
    </w:p>
    <w:p w14:paraId="19C248A4" w14:textId="77777777" w:rsidR="004F563E" w:rsidRDefault="004F563E" w:rsidP="004F563E">
      <w:pPr>
        <w:pStyle w:val="NormalWeb"/>
        <w:spacing w:before="120" w:beforeAutospacing="0" w:after="0" w:afterAutospacing="0"/>
      </w:pPr>
      <w:r>
        <w:rPr>
          <w:rFonts w:ascii="Arial" w:hAnsi="Arial" w:cs="Arial"/>
          <w:color w:val="000000"/>
          <w:u w:val="single"/>
        </w:rPr>
        <w:t>Setup Overview</w:t>
      </w:r>
    </w:p>
    <w:p w14:paraId="4D6986F5" w14:textId="77777777" w:rsidR="004F563E" w:rsidRDefault="004F563E" w:rsidP="004F563E">
      <w:pPr>
        <w:pStyle w:val="NormalWeb"/>
        <w:spacing w:before="120" w:beforeAutospacing="0" w:after="0" w:afterAutospacing="0"/>
        <w:ind w:left="720"/>
      </w:pPr>
      <w:r>
        <w:rPr>
          <w:rFonts w:ascii="Arial" w:hAnsi="Arial" w:cs="Arial"/>
          <w:color w:val="000000"/>
        </w:rPr>
        <w:t>We will first reach out to the venue, Junction 800, to secure the location for the week of Sunday, May 21st - Saturday, May 27th, 2023. </w:t>
      </w:r>
    </w:p>
    <w:p w14:paraId="646B3480" w14:textId="77777777" w:rsidR="004F563E" w:rsidRDefault="004F563E" w:rsidP="004F563E">
      <w:pPr>
        <w:pStyle w:val="NormalWeb"/>
        <w:spacing w:before="120" w:beforeAutospacing="0" w:after="0" w:afterAutospacing="0"/>
        <w:ind w:left="720"/>
      </w:pPr>
      <w:r>
        <w:rPr>
          <w:rFonts w:ascii="Arial" w:hAnsi="Arial" w:cs="Arial"/>
          <w:color w:val="000000"/>
        </w:rPr>
        <w:t>Once reserved we will fill out the Event Facility Rental Agreement. It includes: </w:t>
      </w:r>
    </w:p>
    <w:p w14:paraId="7FCA07FC" w14:textId="77777777" w:rsidR="004F563E" w:rsidRDefault="004F563E" w:rsidP="004F563E">
      <w:pPr>
        <w:pStyle w:val="NormalWeb"/>
        <w:numPr>
          <w:ilvl w:val="0"/>
          <w:numId w:val="1"/>
        </w:numPr>
        <w:spacing w:before="60" w:beforeAutospacing="0" w:after="0" w:afterAutospacing="0"/>
        <w:ind w:left="1440"/>
        <w:textAlignment w:val="baseline"/>
        <w:rPr>
          <w:rFonts w:ascii="Arial" w:hAnsi="Arial" w:cs="Arial"/>
          <w:color w:val="000000"/>
          <w:sz w:val="22"/>
          <w:szCs w:val="22"/>
        </w:rPr>
      </w:pPr>
      <w:r>
        <w:rPr>
          <w:rFonts w:ascii="Arial" w:hAnsi="Arial" w:cs="Arial"/>
          <w:color w:val="000000"/>
        </w:rPr>
        <w:t>The names of the venue owner and the renter</w:t>
      </w:r>
    </w:p>
    <w:p w14:paraId="04A1478F" w14:textId="77777777" w:rsidR="004F563E" w:rsidRDefault="004F563E" w:rsidP="004F563E">
      <w:pPr>
        <w:pStyle w:val="NormalWeb"/>
        <w:numPr>
          <w:ilvl w:val="0"/>
          <w:numId w:val="1"/>
        </w:numPr>
        <w:spacing w:before="60" w:beforeAutospacing="0" w:after="0" w:afterAutospacing="0"/>
        <w:ind w:left="1440"/>
        <w:textAlignment w:val="baseline"/>
        <w:rPr>
          <w:rFonts w:ascii="Arial" w:hAnsi="Arial" w:cs="Arial"/>
          <w:color w:val="000000"/>
          <w:sz w:val="22"/>
          <w:szCs w:val="22"/>
        </w:rPr>
      </w:pPr>
      <w:r>
        <w:rPr>
          <w:rFonts w:ascii="Arial" w:hAnsi="Arial" w:cs="Arial"/>
          <w:color w:val="000000"/>
        </w:rPr>
        <w:t>The address of the venue</w:t>
      </w:r>
    </w:p>
    <w:p w14:paraId="3A42F9EA" w14:textId="77777777" w:rsidR="004F563E" w:rsidRDefault="004F563E" w:rsidP="004F563E">
      <w:pPr>
        <w:pStyle w:val="NormalWeb"/>
        <w:numPr>
          <w:ilvl w:val="0"/>
          <w:numId w:val="1"/>
        </w:numPr>
        <w:spacing w:before="60" w:beforeAutospacing="0" w:after="0" w:afterAutospacing="0"/>
        <w:ind w:left="1440"/>
        <w:textAlignment w:val="baseline"/>
        <w:rPr>
          <w:rFonts w:ascii="Arial" w:hAnsi="Arial" w:cs="Arial"/>
          <w:color w:val="000000"/>
          <w:sz w:val="22"/>
          <w:szCs w:val="22"/>
        </w:rPr>
      </w:pPr>
      <w:r>
        <w:rPr>
          <w:rFonts w:ascii="Arial" w:hAnsi="Arial" w:cs="Arial"/>
          <w:color w:val="000000"/>
        </w:rPr>
        <w:t>The start time and date and end time and date of the rental</w:t>
      </w:r>
    </w:p>
    <w:p w14:paraId="367A4BFE" w14:textId="77777777" w:rsidR="004F563E" w:rsidRDefault="004F563E" w:rsidP="004F563E">
      <w:pPr>
        <w:pStyle w:val="NormalWeb"/>
        <w:numPr>
          <w:ilvl w:val="0"/>
          <w:numId w:val="1"/>
        </w:numPr>
        <w:spacing w:before="60" w:beforeAutospacing="0" w:after="0" w:afterAutospacing="0"/>
        <w:ind w:left="1440"/>
        <w:textAlignment w:val="baseline"/>
        <w:rPr>
          <w:rFonts w:ascii="Arial" w:hAnsi="Arial" w:cs="Arial"/>
          <w:color w:val="000000"/>
          <w:sz w:val="22"/>
          <w:szCs w:val="22"/>
        </w:rPr>
      </w:pPr>
      <w:r>
        <w:rPr>
          <w:rFonts w:ascii="Arial" w:hAnsi="Arial" w:cs="Arial"/>
          <w:color w:val="000000"/>
        </w:rPr>
        <w:t>The rental deposit amount, and when it is due</w:t>
      </w:r>
    </w:p>
    <w:p w14:paraId="0CC21BC7" w14:textId="77777777" w:rsidR="004F563E" w:rsidRDefault="004F563E" w:rsidP="004F563E">
      <w:pPr>
        <w:pStyle w:val="NormalWeb"/>
        <w:numPr>
          <w:ilvl w:val="0"/>
          <w:numId w:val="1"/>
        </w:numPr>
        <w:spacing w:before="60" w:beforeAutospacing="0" w:after="0" w:afterAutospacing="0"/>
        <w:ind w:left="1440"/>
        <w:textAlignment w:val="baseline"/>
        <w:rPr>
          <w:rFonts w:ascii="Arial" w:hAnsi="Arial" w:cs="Arial"/>
          <w:color w:val="000000"/>
          <w:sz w:val="22"/>
          <w:szCs w:val="22"/>
        </w:rPr>
      </w:pPr>
      <w:r>
        <w:rPr>
          <w:rFonts w:ascii="Arial" w:hAnsi="Arial" w:cs="Arial"/>
          <w:color w:val="000000"/>
        </w:rPr>
        <w:t>Provisions for a security deposit, if relevant</w:t>
      </w:r>
    </w:p>
    <w:p w14:paraId="0DB0663B" w14:textId="77777777" w:rsidR="004F563E" w:rsidRDefault="004F563E" w:rsidP="004F563E">
      <w:pPr>
        <w:pStyle w:val="NormalWeb"/>
        <w:numPr>
          <w:ilvl w:val="0"/>
          <w:numId w:val="1"/>
        </w:numPr>
        <w:spacing w:before="60" w:beforeAutospacing="0" w:after="0" w:afterAutospacing="0"/>
        <w:ind w:left="1440"/>
        <w:textAlignment w:val="baseline"/>
        <w:rPr>
          <w:rFonts w:ascii="Arial" w:hAnsi="Arial" w:cs="Arial"/>
          <w:color w:val="000000"/>
          <w:sz w:val="22"/>
          <w:szCs w:val="22"/>
        </w:rPr>
      </w:pPr>
      <w:r>
        <w:rPr>
          <w:rFonts w:ascii="Arial" w:hAnsi="Arial" w:cs="Arial"/>
          <w:color w:val="000000"/>
        </w:rPr>
        <w:t>When final payment is due</w:t>
      </w:r>
    </w:p>
    <w:p w14:paraId="434E9D1B" w14:textId="77777777" w:rsidR="004F563E" w:rsidRDefault="004F563E" w:rsidP="004F563E">
      <w:pPr>
        <w:pStyle w:val="NormalWeb"/>
        <w:numPr>
          <w:ilvl w:val="0"/>
          <w:numId w:val="1"/>
        </w:numPr>
        <w:spacing w:before="60" w:beforeAutospacing="0" w:after="0" w:afterAutospacing="0"/>
        <w:ind w:left="1440"/>
        <w:textAlignment w:val="baseline"/>
        <w:rPr>
          <w:rFonts w:ascii="Arial" w:hAnsi="Arial" w:cs="Arial"/>
          <w:color w:val="000000"/>
          <w:sz w:val="22"/>
          <w:szCs w:val="22"/>
        </w:rPr>
      </w:pPr>
      <w:r>
        <w:rPr>
          <w:rFonts w:ascii="Arial" w:hAnsi="Arial" w:cs="Arial"/>
          <w:color w:val="000000"/>
        </w:rPr>
        <w:t>Consequences for late payment</w:t>
      </w:r>
    </w:p>
    <w:p w14:paraId="39EDED13" w14:textId="77777777" w:rsidR="004F563E" w:rsidRDefault="004F563E" w:rsidP="004F563E">
      <w:pPr>
        <w:pStyle w:val="NormalWeb"/>
        <w:numPr>
          <w:ilvl w:val="0"/>
          <w:numId w:val="1"/>
        </w:numPr>
        <w:spacing w:before="60" w:beforeAutospacing="0" w:after="0" w:afterAutospacing="0"/>
        <w:ind w:left="1440"/>
        <w:textAlignment w:val="baseline"/>
        <w:rPr>
          <w:rFonts w:ascii="Arial" w:hAnsi="Arial" w:cs="Arial"/>
          <w:color w:val="000000"/>
          <w:sz w:val="22"/>
          <w:szCs w:val="22"/>
        </w:rPr>
      </w:pPr>
      <w:r>
        <w:rPr>
          <w:rFonts w:ascii="Arial" w:hAnsi="Arial" w:cs="Arial"/>
          <w:color w:val="000000"/>
        </w:rPr>
        <w:t>Any other terms or expectations</w:t>
      </w:r>
    </w:p>
    <w:p w14:paraId="77ACCAB0" w14:textId="77777777" w:rsidR="004F563E" w:rsidRDefault="004F563E" w:rsidP="004F563E">
      <w:pPr>
        <w:pStyle w:val="NormalWeb"/>
        <w:spacing w:before="120" w:beforeAutospacing="0" w:after="0" w:afterAutospacing="0"/>
        <w:ind w:left="720"/>
      </w:pPr>
      <w:r>
        <w:rPr>
          <w:rFonts w:ascii="Arial" w:hAnsi="Arial" w:cs="Arial"/>
          <w:color w:val="000000"/>
        </w:rPr>
        <w:t>Security deposit will be due immediately at the time of reservation so we will transfer $3,000.</w:t>
      </w:r>
    </w:p>
    <w:p w14:paraId="3AE8CB82" w14:textId="77777777" w:rsidR="004F563E" w:rsidRDefault="004F563E" w:rsidP="004F563E">
      <w:pPr>
        <w:pStyle w:val="NormalWeb"/>
        <w:spacing w:before="120" w:beforeAutospacing="0" w:after="0" w:afterAutospacing="0"/>
        <w:ind w:left="720"/>
      </w:pPr>
      <w:r>
        <w:rPr>
          <w:rFonts w:ascii="Arial" w:hAnsi="Arial" w:cs="Arial"/>
          <w:color w:val="000000"/>
        </w:rPr>
        <w:t>The necessary city permits to serve food will be completed at this time. </w:t>
      </w:r>
    </w:p>
    <w:p w14:paraId="0FD40096" w14:textId="77777777" w:rsidR="004F563E" w:rsidRDefault="004F563E" w:rsidP="004F563E">
      <w:pPr>
        <w:pStyle w:val="NormalWeb"/>
        <w:spacing w:before="120" w:beforeAutospacing="0" w:after="0" w:afterAutospacing="0"/>
        <w:ind w:left="720"/>
      </w:pPr>
      <w:r>
        <w:rPr>
          <w:rFonts w:ascii="Arial" w:hAnsi="Arial" w:cs="Arial"/>
          <w:color w:val="000000"/>
        </w:rPr>
        <w:t>We will reach out to the following providers:</w:t>
      </w:r>
    </w:p>
    <w:p w14:paraId="53274379" w14:textId="77777777" w:rsidR="004F563E" w:rsidRDefault="004F563E" w:rsidP="004F563E">
      <w:pPr>
        <w:pStyle w:val="NormalWeb"/>
        <w:numPr>
          <w:ilvl w:val="0"/>
          <w:numId w:val="2"/>
        </w:numPr>
        <w:spacing w:before="120" w:beforeAutospacing="0" w:after="0" w:afterAutospacing="0"/>
        <w:ind w:left="1440"/>
        <w:textAlignment w:val="baseline"/>
        <w:rPr>
          <w:rFonts w:ascii="Arial" w:hAnsi="Arial" w:cs="Arial"/>
          <w:color w:val="000000"/>
        </w:rPr>
      </w:pPr>
      <w:r>
        <w:rPr>
          <w:rFonts w:ascii="Arial" w:hAnsi="Arial" w:cs="Arial"/>
          <w:color w:val="000000"/>
        </w:rPr>
        <w:t>DER Kitchen, a commercial Kitchen rental company, will be rented to provide the space to make the food</w:t>
      </w:r>
    </w:p>
    <w:p w14:paraId="24544FA7" w14:textId="77777777" w:rsidR="004F563E" w:rsidRDefault="004F563E" w:rsidP="004F563E">
      <w:pPr>
        <w:pStyle w:val="NormalWeb"/>
        <w:numPr>
          <w:ilvl w:val="0"/>
          <w:numId w:val="2"/>
        </w:numPr>
        <w:spacing w:before="0" w:beforeAutospacing="0" w:after="0" w:afterAutospacing="0"/>
        <w:ind w:left="1440"/>
        <w:textAlignment w:val="baseline"/>
        <w:rPr>
          <w:rFonts w:ascii="Arial" w:hAnsi="Arial" w:cs="Arial"/>
          <w:color w:val="000000"/>
        </w:rPr>
      </w:pPr>
      <w:r>
        <w:rPr>
          <w:rFonts w:ascii="Arial" w:hAnsi="Arial" w:cs="Arial"/>
          <w:color w:val="000000"/>
        </w:rPr>
        <w:t>Party Reflections, a party supplies company, will be providing the tables, chairs, and other supplies necessary for the main fundraiser event</w:t>
      </w:r>
    </w:p>
    <w:p w14:paraId="51807336" w14:textId="77777777" w:rsidR="004F563E" w:rsidRDefault="004F563E" w:rsidP="004F563E">
      <w:pPr>
        <w:pStyle w:val="NormalWeb"/>
        <w:numPr>
          <w:ilvl w:val="0"/>
          <w:numId w:val="2"/>
        </w:numPr>
        <w:spacing w:before="0" w:beforeAutospacing="0" w:after="0" w:afterAutospacing="0"/>
        <w:ind w:left="1440"/>
        <w:textAlignment w:val="baseline"/>
        <w:rPr>
          <w:rFonts w:ascii="Arial" w:hAnsi="Arial" w:cs="Arial"/>
          <w:color w:val="000000"/>
        </w:rPr>
      </w:pPr>
      <w:r>
        <w:rPr>
          <w:rFonts w:ascii="Arial" w:hAnsi="Arial" w:cs="Arial"/>
          <w:color w:val="000000"/>
        </w:rPr>
        <w:t>Food Lion, grocer to purchase and supply the food at the event</w:t>
      </w:r>
    </w:p>
    <w:p w14:paraId="47D0CBA3" w14:textId="77777777" w:rsidR="004F563E" w:rsidRDefault="004F563E" w:rsidP="004F563E">
      <w:pPr>
        <w:pStyle w:val="NormalWeb"/>
        <w:numPr>
          <w:ilvl w:val="0"/>
          <w:numId w:val="2"/>
        </w:numPr>
        <w:spacing w:before="0" w:beforeAutospacing="0" w:after="0" w:afterAutospacing="0"/>
        <w:ind w:left="1440"/>
        <w:textAlignment w:val="baseline"/>
        <w:rPr>
          <w:rFonts w:ascii="Arial" w:hAnsi="Arial" w:cs="Arial"/>
          <w:color w:val="000000"/>
        </w:rPr>
      </w:pPr>
      <w:r>
        <w:rPr>
          <w:rFonts w:ascii="Arial" w:hAnsi="Arial" w:cs="Arial"/>
          <w:color w:val="000000"/>
        </w:rPr>
        <w:t>Dee’s Wings, restaurant to purchase catering for the main fundraiser event</w:t>
      </w:r>
    </w:p>
    <w:p w14:paraId="30211112" w14:textId="77777777" w:rsidR="004F563E" w:rsidRDefault="004F563E" w:rsidP="004F563E">
      <w:pPr>
        <w:pStyle w:val="NormalWeb"/>
        <w:spacing w:before="120" w:beforeAutospacing="0" w:after="0" w:afterAutospacing="0"/>
        <w:ind w:left="720"/>
      </w:pPr>
      <w:r>
        <w:rPr>
          <w:rFonts w:ascii="Arial" w:hAnsi="Arial" w:cs="Arial"/>
          <w:color w:val="000000"/>
        </w:rPr>
        <w:t>Create graphics to advertise the event. These will be printed and spread around Columbia and posted on Harvest Hope and General Mills’ social media accounts and websites.</w:t>
      </w:r>
    </w:p>
    <w:p w14:paraId="7F98A5BE" w14:textId="77777777" w:rsidR="004F563E" w:rsidRDefault="004F563E" w:rsidP="004F563E">
      <w:pPr>
        <w:pStyle w:val="NormalWeb"/>
        <w:spacing w:before="120" w:beforeAutospacing="0" w:after="0" w:afterAutospacing="0"/>
        <w:ind w:left="720"/>
      </w:pPr>
      <w:r>
        <w:rPr>
          <w:rFonts w:ascii="Arial" w:hAnsi="Arial" w:cs="Arial"/>
          <w:color w:val="000000"/>
        </w:rPr>
        <w:t>We will reach out to USC’s Leadership and Service Center to generate student volunteer interest.</w:t>
      </w:r>
    </w:p>
    <w:p w14:paraId="1E1B71CC" w14:textId="77777777" w:rsidR="004F563E" w:rsidRDefault="004F563E" w:rsidP="004F563E">
      <w:pPr>
        <w:pStyle w:val="NormalWeb"/>
        <w:spacing w:before="120" w:beforeAutospacing="0" w:after="0" w:afterAutospacing="0"/>
      </w:pPr>
      <w:r>
        <w:rPr>
          <w:rFonts w:ascii="Arial" w:hAnsi="Arial" w:cs="Arial"/>
          <w:color w:val="000000"/>
          <w:u w:val="single"/>
        </w:rPr>
        <w:t>Kitchen Event</w:t>
      </w:r>
    </w:p>
    <w:p w14:paraId="1DE957AF" w14:textId="77777777" w:rsidR="004F563E" w:rsidRDefault="004F563E" w:rsidP="004F563E">
      <w:pPr>
        <w:pStyle w:val="NormalWeb"/>
        <w:spacing w:before="120" w:beforeAutospacing="0" w:after="0" w:afterAutospacing="0"/>
        <w:ind w:left="720"/>
      </w:pPr>
      <w:r>
        <w:rPr>
          <w:rFonts w:ascii="Arial" w:hAnsi="Arial" w:cs="Arial"/>
          <w:color w:val="000000"/>
        </w:rPr>
        <w:t>We will host a soup kitchen with hot food and canned food from Monday, May 22nd - Friday, May 26th. </w:t>
      </w:r>
    </w:p>
    <w:p w14:paraId="1BD58D5F" w14:textId="77777777" w:rsidR="004F563E" w:rsidRDefault="004F563E" w:rsidP="004F563E">
      <w:pPr>
        <w:pStyle w:val="NormalWeb"/>
        <w:spacing w:before="120" w:beforeAutospacing="0" w:after="0" w:afterAutospacing="0"/>
        <w:ind w:left="720"/>
      </w:pPr>
      <w:r>
        <w:rPr>
          <w:rFonts w:ascii="Arial" w:hAnsi="Arial" w:cs="Arial"/>
          <w:color w:val="000000"/>
        </w:rPr>
        <w:t>Kitchen staff will be serving from 8:30 am - 6:30 pm each day.</w:t>
      </w:r>
    </w:p>
    <w:p w14:paraId="6A9D4336" w14:textId="77777777" w:rsidR="004F563E" w:rsidRDefault="004F563E" w:rsidP="004F563E">
      <w:pPr>
        <w:pStyle w:val="NormalWeb"/>
        <w:spacing w:before="120" w:beforeAutospacing="0" w:after="0" w:afterAutospacing="0"/>
        <w:ind w:left="720"/>
      </w:pPr>
      <w:r>
        <w:rPr>
          <w:rFonts w:ascii="Arial" w:hAnsi="Arial" w:cs="Arial"/>
          <w:color w:val="000000"/>
        </w:rPr>
        <w:t>Tables and chairs will be available for patrons to use for the duration of the opening hours. </w:t>
      </w:r>
    </w:p>
    <w:p w14:paraId="2E285652" w14:textId="7247156C" w:rsidR="004F563E" w:rsidRDefault="004F563E" w:rsidP="004F563E">
      <w:pPr>
        <w:pStyle w:val="NormalWeb"/>
        <w:spacing w:before="120" w:beforeAutospacing="0" w:after="0" w:afterAutospacing="0"/>
        <w:ind w:left="720"/>
        <w:rPr>
          <w:rFonts w:ascii="Arial" w:hAnsi="Arial" w:cs="Arial"/>
          <w:color w:val="000000"/>
        </w:rPr>
      </w:pPr>
      <w:r>
        <w:rPr>
          <w:rFonts w:ascii="Arial" w:hAnsi="Arial" w:cs="Arial"/>
          <w:color w:val="000000"/>
        </w:rPr>
        <w:t>We will be taking donations from locals outside the venue to help continue to fund Harvest Hope’s work. </w:t>
      </w:r>
    </w:p>
    <w:p w14:paraId="2C0DB6D0" w14:textId="77777777" w:rsidR="004F563E" w:rsidRDefault="004F563E" w:rsidP="004F563E">
      <w:pPr>
        <w:pStyle w:val="NormalWeb"/>
        <w:spacing w:before="120" w:beforeAutospacing="0" w:after="0" w:afterAutospacing="0"/>
        <w:ind w:left="720"/>
      </w:pPr>
    </w:p>
    <w:p w14:paraId="5C844A40" w14:textId="77777777" w:rsidR="004F563E" w:rsidRDefault="004F563E" w:rsidP="004F563E">
      <w:pPr>
        <w:pStyle w:val="NormalWeb"/>
        <w:spacing w:before="120" w:beforeAutospacing="0" w:after="0" w:afterAutospacing="0"/>
      </w:pPr>
      <w:r>
        <w:rPr>
          <w:rFonts w:ascii="Arial" w:hAnsi="Arial" w:cs="Arial"/>
          <w:color w:val="000000"/>
          <w:u w:val="single"/>
        </w:rPr>
        <w:t>Fundraiser Event</w:t>
      </w:r>
    </w:p>
    <w:p w14:paraId="5A215782" w14:textId="77777777" w:rsidR="004F563E" w:rsidRDefault="004F563E" w:rsidP="004F563E">
      <w:pPr>
        <w:pStyle w:val="NormalWeb"/>
        <w:spacing w:before="120" w:beforeAutospacing="0" w:after="0" w:afterAutospacing="0"/>
        <w:ind w:left="720"/>
      </w:pPr>
      <w:r>
        <w:rPr>
          <w:rFonts w:ascii="Arial" w:hAnsi="Arial" w:cs="Arial"/>
          <w:color w:val="000000"/>
        </w:rPr>
        <w:t>We will host an event on Saturday from 12:00 pm to 5:30 pm to bring the local community in to help donate.</w:t>
      </w:r>
    </w:p>
    <w:p w14:paraId="4C270366" w14:textId="77777777" w:rsidR="004F563E" w:rsidRDefault="004F563E" w:rsidP="004F563E">
      <w:pPr>
        <w:pStyle w:val="NormalWeb"/>
        <w:spacing w:before="120" w:beforeAutospacing="0" w:after="0" w:afterAutospacing="0"/>
        <w:ind w:left="720"/>
      </w:pPr>
      <w:r>
        <w:rPr>
          <w:rFonts w:ascii="Arial" w:hAnsi="Arial" w:cs="Arial"/>
          <w:color w:val="000000"/>
        </w:rPr>
        <w:t>5:30 pm - 7:30 pm will clean the space and prepare for a private catered dinner with prominent community members to encourage larger donations. </w:t>
      </w:r>
    </w:p>
    <w:p w14:paraId="0FBA2C7C" w14:textId="77777777" w:rsidR="004F563E" w:rsidRDefault="004F563E" w:rsidP="004F563E">
      <w:pPr>
        <w:pStyle w:val="NormalWeb"/>
        <w:spacing w:before="120" w:beforeAutospacing="0" w:after="0" w:afterAutospacing="0"/>
        <w:ind w:left="720"/>
      </w:pPr>
      <w:r>
        <w:rPr>
          <w:rFonts w:ascii="Arial" w:hAnsi="Arial" w:cs="Arial"/>
          <w:color w:val="000000"/>
        </w:rPr>
        <w:t>Decorations will be provided by Party Reflections.</w:t>
      </w:r>
    </w:p>
    <w:p w14:paraId="74494F02" w14:textId="77777777" w:rsidR="004F563E" w:rsidRDefault="004F563E" w:rsidP="004F563E">
      <w:pPr>
        <w:pStyle w:val="NormalWeb"/>
        <w:spacing w:before="120" w:beforeAutospacing="0" w:after="0" w:afterAutospacing="0"/>
        <w:ind w:left="720"/>
      </w:pPr>
      <w:r>
        <w:rPr>
          <w:rFonts w:ascii="Arial" w:hAnsi="Arial" w:cs="Arial"/>
          <w:color w:val="000000"/>
        </w:rPr>
        <w:t>Food will be provided by a local restaurant: Dee’s Wings. </w:t>
      </w:r>
    </w:p>
    <w:p w14:paraId="3B69083F" w14:textId="77777777" w:rsidR="004F563E" w:rsidRDefault="004F563E" w:rsidP="004F563E">
      <w:pPr>
        <w:pStyle w:val="NormalWeb"/>
        <w:spacing w:before="120" w:beforeAutospacing="0" w:after="0" w:afterAutospacing="0"/>
        <w:ind w:left="720"/>
      </w:pPr>
      <w:r>
        <w:rPr>
          <w:rFonts w:ascii="Arial" w:hAnsi="Arial" w:cs="Arial"/>
          <w:color w:val="000000"/>
        </w:rPr>
        <w:t>Event will wrap up around 9:30 pm, and volunteers will complete the final cleanup.</w:t>
      </w:r>
    </w:p>
    <w:p w14:paraId="42821AAD" w14:textId="14232614" w:rsidR="004F563E" w:rsidRDefault="00AF11EA" w:rsidP="004F563E">
      <w:pPr>
        <w:tabs>
          <w:tab w:val="left" w:pos="3573"/>
        </w:tabs>
      </w:pPr>
      <w:ins w:id="4" w:author="Marian Bland" w:date="2023-04-23T08:10:00Z">
        <w:r>
          <w:t>Good info, bu</w:t>
        </w:r>
      </w:ins>
      <w:ins w:id="5" w:author="Marian Bland" w:date="2023-04-23T08:11:00Z">
        <w:r>
          <w:t>t missing evidence of how you know your plan will be successful – Ref Assignment</w:t>
        </w:r>
      </w:ins>
    </w:p>
    <w:p w14:paraId="7987E9BC" w14:textId="6E1ED70B" w:rsidR="004F563E" w:rsidRDefault="004F563E" w:rsidP="004F563E">
      <w:pPr>
        <w:tabs>
          <w:tab w:val="left" w:pos="3573"/>
        </w:tabs>
      </w:pPr>
    </w:p>
    <w:p w14:paraId="302CA3AE" w14:textId="3B90063B" w:rsidR="004F563E" w:rsidRDefault="004F563E" w:rsidP="004F563E">
      <w:pPr>
        <w:tabs>
          <w:tab w:val="left" w:pos="3573"/>
        </w:tabs>
      </w:pPr>
    </w:p>
    <w:p w14:paraId="1F4BCBDE" w14:textId="39D8D399" w:rsidR="004F563E" w:rsidRDefault="004F563E" w:rsidP="004F563E">
      <w:pPr>
        <w:tabs>
          <w:tab w:val="left" w:pos="3573"/>
        </w:tabs>
      </w:pPr>
    </w:p>
    <w:p w14:paraId="4E3A6727" w14:textId="31942374" w:rsidR="004F563E" w:rsidRDefault="004F563E" w:rsidP="004F563E">
      <w:pPr>
        <w:tabs>
          <w:tab w:val="left" w:pos="3573"/>
        </w:tabs>
      </w:pPr>
    </w:p>
    <w:p w14:paraId="1B20DC47" w14:textId="56AF600A" w:rsidR="004F563E" w:rsidRDefault="004F563E" w:rsidP="004F563E">
      <w:pPr>
        <w:tabs>
          <w:tab w:val="left" w:pos="3573"/>
        </w:tabs>
      </w:pPr>
    </w:p>
    <w:p w14:paraId="21044E14" w14:textId="3D342511" w:rsidR="004F563E" w:rsidRDefault="004F563E" w:rsidP="004F563E">
      <w:pPr>
        <w:tabs>
          <w:tab w:val="left" w:pos="3573"/>
        </w:tabs>
      </w:pPr>
    </w:p>
    <w:p w14:paraId="147EC1D0" w14:textId="5DDE0AB9" w:rsidR="004F563E" w:rsidRDefault="004F563E" w:rsidP="004F563E">
      <w:pPr>
        <w:tabs>
          <w:tab w:val="left" w:pos="3573"/>
        </w:tabs>
      </w:pPr>
    </w:p>
    <w:p w14:paraId="2A4E43F5" w14:textId="1791E54C" w:rsidR="004F563E" w:rsidRDefault="004F563E" w:rsidP="004F563E">
      <w:pPr>
        <w:tabs>
          <w:tab w:val="left" w:pos="3573"/>
        </w:tabs>
      </w:pPr>
    </w:p>
    <w:p w14:paraId="53165F89" w14:textId="1C5BFD30" w:rsidR="004F563E" w:rsidRDefault="004F563E" w:rsidP="004F563E">
      <w:pPr>
        <w:tabs>
          <w:tab w:val="left" w:pos="3573"/>
        </w:tabs>
      </w:pPr>
    </w:p>
    <w:p w14:paraId="100CDBEE" w14:textId="585DE37F" w:rsidR="004F563E" w:rsidRDefault="004F563E" w:rsidP="004F563E">
      <w:pPr>
        <w:tabs>
          <w:tab w:val="left" w:pos="3573"/>
        </w:tabs>
      </w:pPr>
    </w:p>
    <w:p w14:paraId="24ED5528" w14:textId="3FE8A717" w:rsidR="004F563E" w:rsidRDefault="004F563E" w:rsidP="004F563E">
      <w:pPr>
        <w:tabs>
          <w:tab w:val="left" w:pos="3573"/>
        </w:tabs>
      </w:pPr>
    </w:p>
    <w:p w14:paraId="5B5EE2BD" w14:textId="622D4E24" w:rsidR="004F563E" w:rsidRDefault="004F563E" w:rsidP="004F563E">
      <w:pPr>
        <w:tabs>
          <w:tab w:val="left" w:pos="3573"/>
        </w:tabs>
      </w:pPr>
    </w:p>
    <w:p w14:paraId="7F1BA0FA" w14:textId="61FB9838" w:rsidR="004F563E" w:rsidRDefault="004F563E" w:rsidP="004F563E">
      <w:pPr>
        <w:tabs>
          <w:tab w:val="left" w:pos="3573"/>
        </w:tabs>
      </w:pPr>
    </w:p>
    <w:p w14:paraId="0C0B90DC" w14:textId="32C10CB5" w:rsidR="004F563E" w:rsidRDefault="004F563E" w:rsidP="004F563E">
      <w:pPr>
        <w:tabs>
          <w:tab w:val="left" w:pos="3573"/>
        </w:tabs>
      </w:pPr>
    </w:p>
    <w:p w14:paraId="33114BDA" w14:textId="3997CAB4" w:rsidR="004F563E" w:rsidRDefault="004F563E" w:rsidP="004F563E">
      <w:pPr>
        <w:tabs>
          <w:tab w:val="left" w:pos="3573"/>
        </w:tabs>
      </w:pPr>
    </w:p>
    <w:p w14:paraId="0F48336F" w14:textId="5FE9ED35" w:rsidR="004F563E" w:rsidRDefault="004F563E" w:rsidP="004F563E">
      <w:pPr>
        <w:tabs>
          <w:tab w:val="left" w:pos="3573"/>
        </w:tabs>
      </w:pPr>
    </w:p>
    <w:p w14:paraId="2C3DF9D3" w14:textId="60A5D8E2" w:rsidR="004F563E" w:rsidRDefault="004F563E" w:rsidP="004F563E">
      <w:pPr>
        <w:tabs>
          <w:tab w:val="left" w:pos="3573"/>
        </w:tabs>
      </w:pPr>
    </w:p>
    <w:p w14:paraId="557E5002" w14:textId="69D04ADE" w:rsidR="004F563E" w:rsidRDefault="004F563E" w:rsidP="004F563E">
      <w:pPr>
        <w:tabs>
          <w:tab w:val="left" w:pos="3573"/>
        </w:tabs>
      </w:pPr>
    </w:p>
    <w:p w14:paraId="76D5274C" w14:textId="6A518A17" w:rsidR="004F563E" w:rsidRDefault="004F563E" w:rsidP="004F563E">
      <w:pPr>
        <w:tabs>
          <w:tab w:val="left" w:pos="3573"/>
        </w:tabs>
      </w:pPr>
    </w:p>
    <w:p w14:paraId="552B7B62" w14:textId="00292F14" w:rsidR="004F563E" w:rsidRDefault="004F563E" w:rsidP="004F563E">
      <w:pPr>
        <w:tabs>
          <w:tab w:val="left" w:pos="3573"/>
        </w:tabs>
      </w:pPr>
    </w:p>
    <w:p w14:paraId="46FFC8E3" w14:textId="5DCA9643" w:rsidR="004F563E" w:rsidRDefault="004F563E" w:rsidP="004F563E">
      <w:pPr>
        <w:tabs>
          <w:tab w:val="left" w:pos="3573"/>
        </w:tabs>
      </w:pPr>
    </w:p>
    <w:p w14:paraId="3FF382D9" w14:textId="7BEF97FE" w:rsidR="004F563E" w:rsidRDefault="004F563E" w:rsidP="004F563E">
      <w:pPr>
        <w:tabs>
          <w:tab w:val="left" w:pos="3573"/>
        </w:tabs>
      </w:pPr>
    </w:p>
    <w:p w14:paraId="31A6F152" w14:textId="6C84AEFA" w:rsidR="004F563E" w:rsidRDefault="004F563E" w:rsidP="004F563E">
      <w:pPr>
        <w:tabs>
          <w:tab w:val="left" w:pos="3573"/>
        </w:tabs>
      </w:pPr>
    </w:p>
    <w:p w14:paraId="3939A502" w14:textId="737BFEB0" w:rsidR="004F563E" w:rsidRDefault="004F563E" w:rsidP="004F563E">
      <w:pPr>
        <w:tabs>
          <w:tab w:val="left" w:pos="3573"/>
        </w:tabs>
      </w:pPr>
    </w:p>
    <w:p w14:paraId="76E69248" w14:textId="0686C72D" w:rsidR="004F563E" w:rsidRDefault="004F563E" w:rsidP="004F563E">
      <w:pPr>
        <w:tabs>
          <w:tab w:val="left" w:pos="3573"/>
        </w:tabs>
      </w:pPr>
    </w:p>
    <w:p w14:paraId="7B93B5ED" w14:textId="6CB74838" w:rsidR="004F563E" w:rsidRDefault="004F563E" w:rsidP="004F563E">
      <w:pPr>
        <w:tabs>
          <w:tab w:val="left" w:pos="3573"/>
        </w:tabs>
      </w:pPr>
    </w:p>
    <w:p w14:paraId="4E5A87C0" w14:textId="0216B0E3" w:rsidR="004F563E" w:rsidRDefault="004F563E" w:rsidP="004F563E">
      <w:pPr>
        <w:tabs>
          <w:tab w:val="left" w:pos="3573"/>
        </w:tabs>
      </w:pPr>
    </w:p>
    <w:p w14:paraId="3B8CA9AA" w14:textId="1E55B741" w:rsidR="004F563E" w:rsidRDefault="004F563E" w:rsidP="004F563E">
      <w:pPr>
        <w:tabs>
          <w:tab w:val="left" w:pos="3573"/>
        </w:tabs>
      </w:pPr>
    </w:p>
    <w:p w14:paraId="5963F095" w14:textId="6A117844" w:rsidR="004F563E" w:rsidRDefault="004F563E" w:rsidP="004F563E">
      <w:pPr>
        <w:tabs>
          <w:tab w:val="left" w:pos="3573"/>
        </w:tabs>
      </w:pPr>
    </w:p>
    <w:p w14:paraId="3B3FB75F" w14:textId="166A9C38" w:rsidR="004F563E" w:rsidRDefault="004F563E" w:rsidP="004F563E">
      <w:pPr>
        <w:tabs>
          <w:tab w:val="left" w:pos="3573"/>
        </w:tabs>
      </w:pPr>
    </w:p>
    <w:p w14:paraId="2E69D1A4" w14:textId="2C9C46B6" w:rsidR="004F563E" w:rsidRDefault="004F563E" w:rsidP="004F563E">
      <w:pPr>
        <w:tabs>
          <w:tab w:val="left" w:pos="3573"/>
        </w:tabs>
      </w:pPr>
    </w:p>
    <w:p w14:paraId="02A9325E" w14:textId="2FFE0203" w:rsidR="004F563E" w:rsidRDefault="004F563E" w:rsidP="004F563E">
      <w:pPr>
        <w:tabs>
          <w:tab w:val="left" w:pos="3573"/>
        </w:tabs>
      </w:pPr>
    </w:p>
    <w:p w14:paraId="643940BF" w14:textId="77777777" w:rsidR="004F563E" w:rsidRDefault="004F563E" w:rsidP="004F563E">
      <w:pPr>
        <w:pStyle w:val="NormalWeb"/>
        <w:spacing w:before="240" w:beforeAutospacing="0" w:after="240" w:afterAutospacing="0"/>
      </w:pPr>
      <w:r>
        <w:rPr>
          <w:rFonts w:ascii="Arial" w:hAnsi="Arial" w:cs="Arial"/>
          <w:b/>
          <w:bCs/>
          <w:color w:val="000000"/>
        </w:rPr>
        <w:t>Project Outcomes</w:t>
      </w:r>
    </w:p>
    <w:p w14:paraId="0375CA77" w14:textId="77777777" w:rsidR="004F563E" w:rsidRDefault="004F563E" w:rsidP="004F563E">
      <w:pPr>
        <w:pStyle w:val="NormalWeb"/>
        <w:spacing w:before="240" w:beforeAutospacing="0" w:after="240" w:afterAutospacing="0"/>
      </w:pPr>
      <w:r>
        <w:rPr>
          <w:rFonts w:ascii="Arial" w:hAnsi="Arial" w:cs="Arial"/>
          <w:color w:val="000000"/>
        </w:rPr>
        <w:t>The goal of this project is to not only increase the physical footprint of Harvest Hope but to expand our reach into the local community as well. Even though this event is only temporary, the impact on the local Columbia community and the publicity this will bring, allowing us to feed more people, will last a lifetime. </w:t>
      </w:r>
    </w:p>
    <w:p w14:paraId="58E4D9FF" w14:textId="77777777" w:rsidR="004F563E" w:rsidRDefault="004F563E" w:rsidP="004F563E">
      <w:pPr>
        <w:pStyle w:val="NormalWeb"/>
        <w:spacing w:before="240" w:beforeAutospacing="0" w:after="240" w:afterAutospacing="0"/>
      </w:pPr>
      <w:r>
        <w:rPr>
          <w:rFonts w:ascii="Arial" w:hAnsi="Arial" w:cs="Arial"/>
          <w:color w:val="000000"/>
        </w:rPr>
        <w:t>The primary outcome of this project is to provide food for children and families who are facing food insecurity once school gets out for the summer. During this week-long soup kitchen where anyone who stops by is fed, Harvest Hope South Carolina looks to feed upwards of 1,000 hungry people.</w:t>
      </w:r>
    </w:p>
    <w:p w14:paraId="5E8BF044" w14:textId="77777777" w:rsidR="004F563E" w:rsidRDefault="004F563E" w:rsidP="004F563E">
      <w:pPr>
        <w:pStyle w:val="NormalWeb"/>
        <w:spacing w:before="240" w:beforeAutospacing="0" w:after="240" w:afterAutospacing="0"/>
      </w:pPr>
      <w:r>
        <w:rPr>
          <w:rFonts w:ascii="Arial" w:hAnsi="Arial" w:cs="Arial"/>
          <w:color w:val="000000"/>
        </w:rPr>
        <w:t>Another goal of this project is to raise awareness for the issue of hunger and food insecurity in Columbia, South Carolina. This will also offer any willing volunteers an opportunity to give back to their community.</w:t>
      </w:r>
    </w:p>
    <w:p w14:paraId="398D385F" w14:textId="48B8AB49" w:rsidR="004F563E" w:rsidRDefault="004F563E" w:rsidP="004F563E">
      <w:pPr>
        <w:pStyle w:val="NormalWeb"/>
        <w:spacing w:before="240" w:beforeAutospacing="0" w:after="240" w:afterAutospacing="0"/>
      </w:pPr>
      <w:r>
        <w:rPr>
          <w:rFonts w:ascii="Arial" w:hAnsi="Arial" w:cs="Arial"/>
          <w:color w:val="000000"/>
        </w:rPr>
        <w:t xml:space="preserve">In addition to all of this, this project will also raise funds for Harvest Hope’s future projects. The private fundraiser event following the soup kitchen will provide an opportunity to raise money and build support for our ongoing efforts to combat hunger and food insecurity in South Carolina. If this is a </w:t>
      </w:r>
      <w:r w:rsidR="00526AA1">
        <w:rPr>
          <w:rFonts w:ascii="Arial" w:hAnsi="Arial" w:cs="Arial"/>
          <w:color w:val="000000"/>
        </w:rPr>
        <w:t>success,</w:t>
      </w:r>
      <w:r>
        <w:rPr>
          <w:rFonts w:ascii="Arial" w:hAnsi="Arial" w:cs="Arial"/>
          <w:color w:val="000000"/>
        </w:rPr>
        <w:t xml:space="preserve"> we can make events like these a staple of our organization. </w:t>
      </w:r>
    </w:p>
    <w:p w14:paraId="79B85BEA" w14:textId="77777777" w:rsidR="004F563E" w:rsidRDefault="004F563E" w:rsidP="004F563E">
      <w:pPr>
        <w:pStyle w:val="NormalWeb"/>
        <w:spacing w:before="240" w:beforeAutospacing="0" w:after="240" w:afterAutospacing="0"/>
      </w:pPr>
      <w:r>
        <w:rPr>
          <w:rFonts w:ascii="Arial" w:hAnsi="Arial" w:cs="Arial"/>
          <w:color w:val="000000"/>
        </w:rPr>
        <w:t>Lastly, the final outcomes are what this project can do for General Mills. By sponsoring the soup kitchen and fundraiser event, General Mills will receive positive publicity and visibility in the community. The company's logo will be featured on flyers and posters, and attendees of the event will be given merchandise. By supporting a worthy cause and giving back to the community, General Mills can enhance its reputation and build goodwill among its customers and stakeholders.</w:t>
      </w:r>
    </w:p>
    <w:p w14:paraId="3E9FF9F8" w14:textId="55B6C02D" w:rsidR="004F563E" w:rsidRDefault="004F563E" w:rsidP="004F563E">
      <w:pPr>
        <w:tabs>
          <w:tab w:val="left" w:pos="3573"/>
        </w:tabs>
      </w:pPr>
    </w:p>
    <w:p w14:paraId="5EF75A22" w14:textId="5249B7BF" w:rsidR="004F563E" w:rsidRDefault="004F563E" w:rsidP="004F563E">
      <w:pPr>
        <w:tabs>
          <w:tab w:val="left" w:pos="3573"/>
        </w:tabs>
      </w:pPr>
    </w:p>
    <w:p w14:paraId="711AFBB7" w14:textId="333799D0" w:rsidR="004F563E" w:rsidRDefault="004F563E" w:rsidP="004F563E">
      <w:pPr>
        <w:tabs>
          <w:tab w:val="left" w:pos="3573"/>
        </w:tabs>
      </w:pPr>
    </w:p>
    <w:p w14:paraId="77147DA0" w14:textId="682464C0" w:rsidR="004F563E" w:rsidRDefault="004F563E" w:rsidP="004F563E">
      <w:pPr>
        <w:tabs>
          <w:tab w:val="left" w:pos="3573"/>
        </w:tabs>
      </w:pPr>
    </w:p>
    <w:p w14:paraId="5739FCE1" w14:textId="66A7297D" w:rsidR="004F563E" w:rsidRDefault="004F563E" w:rsidP="004F563E">
      <w:pPr>
        <w:tabs>
          <w:tab w:val="left" w:pos="3573"/>
        </w:tabs>
      </w:pPr>
    </w:p>
    <w:p w14:paraId="35EF93E0" w14:textId="4308CEB1" w:rsidR="004F563E" w:rsidRDefault="004F563E" w:rsidP="004F563E">
      <w:pPr>
        <w:tabs>
          <w:tab w:val="left" w:pos="3573"/>
        </w:tabs>
      </w:pPr>
    </w:p>
    <w:p w14:paraId="43EE3FBB" w14:textId="260FC433" w:rsidR="004F563E" w:rsidRDefault="004F563E" w:rsidP="004F563E">
      <w:pPr>
        <w:tabs>
          <w:tab w:val="left" w:pos="3573"/>
        </w:tabs>
      </w:pPr>
    </w:p>
    <w:p w14:paraId="45E69525" w14:textId="39F48442" w:rsidR="004F563E" w:rsidRDefault="004F563E" w:rsidP="004F563E">
      <w:pPr>
        <w:tabs>
          <w:tab w:val="left" w:pos="3573"/>
        </w:tabs>
      </w:pPr>
    </w:p>
    <w:p w14:paraId="7482AD51" w14:textId="543FF85B" w:rsidR="004F563E" w:rsidRDefault="004F563E" w:rsidP="004F563E">
      <w:pPr>
        <w:tabs>
          <w:tab w:val="left" w:pos="3573"/>
        </w:tabs>
      </w:pPr>
    </w:p>
    <w:p w14:paraId="3527A5AF" w14:textId="4D0BF042" w:rsidR="004F563E" w:rsidRDefault="004F563E" w:rsidP="004F563E">
      <w:pPr>
        <w:tabs>
          <w:tab w:val="left" w:pos="3573"/>
        </w:tabs>
      </w:pPr>
    </w:p>
    <w:p w14:paraId="5E0CEAF8" w14:textId="72315D64" w:rsidR="004F563E" w:rsidRDefault="004F563E" w:rsidP="004F563E">
      <w:pPr>
        <w:tabs>
          <w:tab w:val="left" w:pos="3573"/>
        </w:tabs>
      </w:pPr>
    </w:p>
    <w:p w14:paraId="6AD8AA41" w14:textId="1508733B" w:rsidR="00FC3EF7" w:rsidRDefault="00FC3EF7" w:rsidP="004F563E">
      <w:pPr>
        <w:tabs>
          <w:tab w:val="left" w:pos="3573"/>
        </w:tabs>
      </w:pPr>
    </w:p>
    <w:p w14:paraId="00395C67" w14:textId="339A9736" w:rsidR="00FC3EF7" w:rsidRDefault="00FC3EF7" w:rsidP="004F563E">
      <w:pPr>
        <w:tabs>
          <w:tab w:val="left" w:pos="3573"/>
        </w:tabs>
      </w:pPr>
    </w:p>
    <w:p w14:paraId="4CA7CA82" w14:textId="5C10C7EC" w:rsidR="00FC3EF7" w:rsidRDefault="00FC3EF7" w:rsidP="004F563E">
      <w:pPr>
        <w:tabs>
          <w:tab w:val="left" w:pos="3573"/>
        </w:tabs>
      </w:pPr>
    </w:p>
    <w:p w14:paraId="0AD29BC1" w14:textId="77777777" w:rsidR="00FC3EF7" w:rsidRDefault="00FC3EF7" w:rsidP="004F563E">
      <w:pPr>
        <w:tabs>
          <w:tab w:val="left" w:pos="3573"/>
        </w:tabs>
      </w:pPr>
    </w:p>
    <w:p w14:paraId="4BBC6D51" w14:textId="16BA88DB" w:rsidR="004F563E" w:rsidRDefault="004F563E" w:rsidP="004F563E">
      <w:pPr>
        <w:tabs>
          <w:tab w:val="left" w:pos="3573"/>
        </w:tabs>
      </w:pPr>
    </w:p>
    <w:p w14:paraId="629C6378" w14:textId="77777777" w:rsidR="004F563E" w:rsidRPr="004F563E" w:rsidRDefault="004F563E" w:rsidP="004F563E">
      <w:pPr>
        <w:spacing w:before="240"/>
        <w:rPr>
          <w:rFonts w:ascii="Times New Roman" w:eastAsia="Times New Roman" w:hAnsi="Times New Roman" w:cs="Times New Roman"/>
        </w:rPr>
      </w:pPr>
      <w:r w:rsidRPr="004F563E">
        <w:rPr>
          <w:rFonts w:ascii="Arial" w:eastAsia="Times New Roman" w:hAnsi="Arial" w:cs="Arial"/>
          <w:b/>
          <w:bCs/>
          <w:color w:val="000000"/>
        </w:rPr>
        <w:t>Budget</w:t>
      </w:r>
    </w:p>
    <w:p w14:paraId="24A0EFA7" w14:textId="77777777" w:rsidR="004F563E" w:rsidRPr="004F563E" w:rsidRDefault="004F563E" w:rsidP="004F563E">
      <w:pPr>
        <w:spacing w:before="240"/>
        <w:rPr>
          <w:rFonts w:ascii="Times New Roman" w:eastAsia="Times New Roman" w:hAnsi="Times New Roman" w:cs="Times New Roman"/>
        </w:rPr>
      </w:pPr>
      <w:r w:rsidRPr="004F563E">
        <w:rPr>
          <w:rFonts w:ascii="Arial" w:eastAsia="Times New Roman" w:hAnsi="Arial" w:cs="Arial"/>
          <w:color w:val="000000"/>
        </w:rPr>
        <w:t xml:space="preserve">This budget proposal outlines the necessary costs associated with starting up a week-long soup kitchen in Columbia, which we would like to pursue </w:t>
      </w:r>
      <w:proofErr w:type="gramStart"/>
      <w:r w:rsidRPr="004F563E">
        <w:rPr>
          <w:rFonts w:ascii="Arial" w:eastAsia="Times New Roman" w:hAnsi="Arial" w:cs="Arial"/>
          <w:color w:val="000000"/>
        </w:rPr>
        <w:t>in order to</w:t>
      </w:r>
      <w:proofErr w:type="gramEnd"/>
      <w:r w:rsidRPr="004F563E">
        <w:rPr>
          <w:rFonts w:ascii="Arial" w:eastAsia="Times New Roman" w:hAnsi="Arial" w:cs="Arial"/>
          <w:color w:val="000000"/>
        </w:rPr>
        <w:t xml:space="preserve"> provide food for the local children in need. Costs for the project have been itemized in the budget proposal below. Do not hesitate to contact us if you have any questions related to the budget proposal.</w:t>
      </w:r>
    </w:p>
    <w:p w14:paraId="4D169336" w14:textId="77777777" w:rsidR="004F563E" w:rsidRPr="004F563E" w:rsidRDefault="004F563E" w:rsidP="004F563E">
      <w:pPr>
        <w:rPr>
          <w:rFonts w:ascii="Times New Roman" w:eastAsia="Times New Roman" w:hAnsi="Times New Roman" w:cs="Times New Roman"/>
        </w:rPr>
      </w:pPr>
    </w:p>
    <w:tbl>
      <w:tblPr>
        <w:tblW w:w="0" w:type="auto"/>
        <w:tblInd w:w="1223" w:type="dxa"/>
        <w:tblCellMar>
          <w:top w:w="15" w:type="dxa"/>
          <w:left w:w="15" w:type="dxa"/>
          <w:bottom w:w="15" w:type="dxa"/>
          <w:right w:w="15" w:type="dxa"/>
        </w:tblCellMar>
        <w:tblLook w:val="04A0" w:firstRow="1" w:lastRow="0" w:firstColumn="1" w:lastColumn="0" w:noHBand="0" w:noVBand="1"/>
      </w:tblPr>
      <w:tblGrid>
        <w:gridCol w:w="2362"/>
        <w:gridCol w:w="3469"/>
        <w:gridCol w:w="1068"/>
      </w:tblGrid>
      <w:tr w:rsidR="004F563E" w:rsidRPr="004F563E" w14:paraId="6EA03111" w14:textId="77777777" w:rsidTr="00F40680">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6BA3"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b/>
                <w:bCs/>
                <w:color w:val="000000"/>
              </w:rPr>
              <w:t>Budget Proposal</w:t>
            </w:r>
          </w:p>
        </w:tc>
      </w:tr>
      <w:tr w:rsidR="004F563E" w:rsidRPr="004F563E" w14:paraId="6A91519C" w14:textId="77777777" w:rsidTr="00F40680">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745E6"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b/>
                <w:bCs/>
                <w:color w:val="000000"/>
              </w:rPr>
              <w:t>Project Title: Soup Kitchen in Columbia</w:t>
            </w:r>
          </w:p>
        </w:tc>
      </w:tr>
      <w:tr w:rsidR="004F563E" w:rsidRPr="004F563E" w14:paraId="49FFD380" w14:textId="77777777" w:rsidTr="00F406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4AB55"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color w:val="000000"/>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B7AB"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color w:val="000000"/>
              </w:rPr>
              <w:t>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E226"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color w:val="000000"/>
              </w:rPr>
              <w:t>Cost</w:t>
            </w:r>
          </w:p>
        </w:tc>
      </w:tr>
      <w:tr w:rsidR="004F563E" w:rsidRPr="004F563E" w14:paraId="5B96C4FB" w14:textId="77777777" w:rsidTr="00F406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1AD8A" w14:textId="77777777" w:rsidR="004F563E" w:rsidRPr="004F563E" w:rsidRDefault="004F563E" w:rsidP="004F563E">
            <w:pPr>
              <w:spacing w:after="240"/>
              <w:rPr>
                <w:rFonts w:ascii="Times New Roman" w:eastAsia="Times New Roman" w:hAnsi="Times New Roman" w:cs="Times New Roman"/>
              </w:rPr>
            </w:pPr>
          </w:p>
          <w:p w14:paraId="1C4B7162"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color w:val="000000"/>
              </w:rPr>
              <w:t>Direct Costs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85F6" w14:textId="0B86B8F8" w:rsidR="004F563E" w:rsidRPr="004F563E" w:rsidRDefault="00AF11EA" w:rsidP="004F563E">
            <w:pPr>
              <w:rPr>
                <w:rFonts w:ascii="Times New Roman" w:eastAsia="Times New Roman" w:hAnsi="Times New Roman" w:cs="Times New Roman"/>
              </w:rPr>
            </w:pPr>
            <w:ins w:id="6" w:author="Marian Bland" w:date="2023-04-23T08:12:00Z">
              <w:r>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4A72A695" wp14:editId="622207D6">
                        <wp:simplePos x="0" y="0"/>
                        <wp:positionH relativeFrom="column">
                          <wp:posOffset>962429</wp:posOffset>
                        </wp:positionH>
                        <wp:positionV relativeFrom="paragraph">
                          <wp:posOffset>71193</wp:posOffset>
                        </wp:positionV>
                        <wp:extent cx="2114219" cy="803404"/>
                        <wp:effectExtent l="0" t="0" r="19685" b="15875"/>
                        <wp:wrapNone/>
                        <wp:docPr id="1785334658" name="Text Box 1"/>
                        <wp:cNvGraphicFramePr/>
                        <a:graphic xmlns:a="http://schemas.openxmlformats.org/drawingml/2006/main">
                          <a:graphicData uri="http://schemas.microsoft.com/office/word/2010/wordprocessingShape">
                            <wps:wsp>
                              <wps:cNvSpPr txBox="1"/>
                              <wps:spPr>
                                <a:xfrm>
                                  <a:off x="0" y="0"/>
                                  <a:ext cx="2114219" cy="803404"/>
                                </a:xfrm>
                                <a:prstGeom prst="rect">
                                  <a:avLst/>
                                </a:prstGeom>
                                <a:solidFill>
                                  <a:schemeClr val="lt1"/>
                                </a:solidFill>
                                <a:ln w="6350">
                                  <a:solidFill>
                                    <a:prstClr val="black"/>
                                  </a:solidFill>
                                </a:ln>
                              </wps:spPr>
                              <wps:txbx>
                                <w:txbxContent>
                                  <w:p w14:paraId="0CA00719" w14:textId="3D109880" w:rsidR="00AF11EA" w:rsidRDefault="00AF11EA">
                                    <w:ins w:id="7" w:author="Marian Bland" w:date="2023-04-23T08:12:00Z">
                                      <w:r>
                                        <w:t xml:space="preserve">General Mills would want these broken down in more detail – include Per Item </w:t>
                                      </w:r>
                                      <w:proofErr w:type="gramStart"/>
                                      <w:r>
                                        <w:t>costs</w:t>
                                      </w:r>
                                    </w:ins>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72A695" id="_x0000_t202" coordsize="21600,21600" o:spt="202" path="m,l,21600r21600,l21600,xe">
                        <v:stroke joinstyle="miter"/>
                        <v:path gradientshapeok="t" o:connecttype="rect"/>
                      </v:shapetype>
                      <v:shape id="Text Box 1" o:spid="_x0000_s1026" type="#_x0000_t202" style="position:absolute;margin-left:75.8pt;margin-top:5.6pt;width:166.45pt;height:6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" fillcolor="white [3201]" strokeweight=".5pt">
                        <v:textbox>
                          <w:txbxContent>
                            <w:p w14:paraId="0CA00719" w14:textId="3D109880" w:rsidR="00AF11EA" w:rsidRDefault="00AF11EA">
                              <w:ins w:id="8" w:author="Marian Bland" w:date="2023-04-23T08:12:00Z">
                                <w:r>
                                  <w:t xml:space="preserve">General Mills would want these broken down in more detail – include Per Item </w:t>
                                </w:r>
                                <w:proofErr w:type="gramStart"/>
                                <w:r>
                                  <w:t>costs</w:t>
                                </w:r>
                              </w:ins>
                              <w:proofErr w:type="gramEnd"/>
                            </w:p>
                          </w:txbxContent>
                        </v:textbox>
                      </v:shape>
                    </w:pict>
                  </mc:Fallback>
                </mc:AlternateContent>
              </w:r>
            </w:ins>
            <w:r w:rsidR="004F563E" w:rsidRPr="004F563E">
              <w:rPr>
                <w:rFonts w:ascii="Arial" w:eastAsia="Times New Roman" w:hAnsi="Arial" w:cs="Arial"/>
                <w:color w:val="000000"/>
              </w:rPr>
              <w:t>Rent</w:t>
            </w:r>
          </w:p>
          <w:p w14:paraId="40A4DB2D"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Kitchen</w:t>
            </w:r>
          </w:p>
          <w:p w14:paraId="0F7918A7"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Food</w:t>
            </w:r>
          </w:p>
          <w:p w14:paraId="33B38733"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Decorations</w:t>
            </w:r>
          </w:p>
          <w:p w14:paraId="095682C7"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Containers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B833"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$11,500</w:t>
            </w:r>
          </w:p>
          <w:p w14:paraId="791E674C"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$5,700</w:t>
            </w:r>
          </w:p>
          <w:p w14:paraId="1E6DC898"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$5,000</w:t>
            </w:r>
          </w:p>
          <w:p w14:paraId="74B53DF7"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$3,000</w:t>
            </w:r>
          </w:p>
          <w:p w14:paraId="68172942"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$1,000</w:t>
            </w:r>
          </w:p>
        </w:tc>
      </w:tr>
      <w:tr w:rsidR="004F563E" w:rsidRPr="004F563E" w14:paraId="2AF0F297" w14:textId="77777777" w:rsidTr="00F406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FC2A0"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color w:val="000000"/>
              </w:rPr>
              <w:t>Total Direct Costs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4E1C" w14:textId="77777777" w:rsidR="004F563E" w:rsidRPr="004F563E" w:rsidRDefault="004F563E" w:rsidP="004F563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38E25"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$26,200</w:t>
            </w:r>
          </w:p>
        </w:tc>
      </w:tr>
      <w:tr w:rsidR="004F563E" w:rsidRPr="004F563E" w14:paraId="704CB58B" w14:textId="77777777" w:rsidTr="00F406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59D4"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color w:val="000000"/>
              </w:rPr>
              <w:t>Indirect Costs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0516"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Indirect Cost not to exceed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0C8F"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$1,300</w:t>
            </w:r>
          </w:p>
        </w:tc>
      </w:tr>
      <w:tr w:rsidR="004F563E" w:rsidRPr="004F563E" w14:paraId="043A18F5" w14:textId="77777777" w:rsidTr="00F406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D8F67" w14:textId="77777777" w:rsidR="004F563E" w:rsidRPr="004F563E" w:rsidRDefault="004F563E" w:rsidP="004F563E">
            <w:pPr>
              <w:jc w:val="center"/>
              <w:rPr>
                <w:rFonts w:ascii="Times New Roman" w:eastAsia="Times New Roman" w:hAnsi="Times New Roman" w:cs="Times New Roman"/>
              </w:rPr>
            </w:pPr>
            <w:r w:rsidRPr="004F563E">
              <w:rPr>
                <w:rFonts w:ascii="Arial" w:eastAsia="Times New Roman" w:hAnsi="Arial" w:cs="Arial"/>
                <w:color w:val="000000"/>
              </w:rPr>
              <w:t>Total Grant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50A3" w14:textId="77777777" w:rsidR="004F563E" w:rsidRPr="004F563E" w:rsidRDefault="004F563E" w:rsidP="004F563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5E78" w14:textId="77777777" w:rsidR="004F563E" w:rsidRPr="004F563E" w:rsidRDefault="004F563E" w:rsidP="004F563E">
            <w:pPr>
              <w:rPr>
                <w:rFonts w:ascii="Times New Roman" w:eastAsia="Times New Roman" w:hAnsi="Times New Roman" w:cs="Times New Roman"/>
              </w:rPr>
            </w:pPr>
            <w:r w:rsidRPr="004F563E">
              <w:rPr>
                <w:rFonts w:ascii="Arial" w:eastAsia="Times New Roman" w:hAnsi="Arial" w:cs="Arial"/>
                <w:color w:val="000000"/>
              </w:rPr>
              <w:t>$27,500</w:t>
            </w:r>
          </w:p>
        </w:tc>
      </w:tr>
    </w:tbl>
    <w:p w14:paraId="0D20F787" w14:textId="16B74161" w:rsidR="004F563E" w:rsidRDefault="004F563E" w:rsidP="004F563E">
      <w:pPr>
        <w:tabs>
          <w:tab w:val="left" w:pos="3573"/>
        </w:tabs>
      </w:pPr>
    </w:p>
    <w:p w14:paraId="0F53E974" w14:textId="212FB7FF" w:rsidR="004F563E" w:rsidRDefault="004F563E" w:rsidP="004F563E">
      <w:pPr>
        <w:tabs>
          <w:tab w:val="left" w:pos="3573"/>
        </w:tabs>
      </w:pPr>
    </w:p>
    <w:p w14:paraId="3EB27599" w14:textId="5F563EC1" w:rsidR="004F563E" w:rsidRDefault="004F563E" w:rsidP="004F563E">
      <w:pPr>
        <w:tabs>
          <w:tab w:val="left" w:pos="3573"/>
        </w:tabs>
      </w:pPr>
    </w:p>
    <w:p w14:paraId="0AB25998" w14:textId="7723C9C6" w:rsidR="004F563E" w:rsidRDefault="004F563E" w:rsidP="004F563E">
      <w:pPr>
        <w:tabs>
          <w:tab w:val="left" w:pos="3573"/>
        </w:tabs>
      </w:pPr>
    </w:p>
    <w:p w14:paraId="33009B8E" w14:textId="395C5C58" w:rsidR="004F563E" w:rsidRDefault="004F563E" w:rsidP="004F563E">
      <w:pPr>
        <w:tabs>
          <w:tab w:val="left" w:pos="3573"/>
        </w:tabs>
      </w:pPr>
    </w:p>
    <w:p w14:paraId="274F79EE" w14:textId="2F0570C2" w:rsidR="004F563E" w:rsidRDefault="004F563E" w:rsidP="004F563E">
      <w:pPr>
        <w:tabs>
          <w:tab w:val="left" w:pos="3573"/>
        </w:tabs>
      </w:pPr>
    </w:p>
    <w:p w14:paraId="7EC39F62" w14:textId="31C67BCC" w:rsidR="004F563E" w:rsidRDefault="004F563E" w:rsidP="004F563E">
      <w:pPr>
        <w:tabs>
          <w:tab w:val="left" w:pos="3573"/>
        </w:tabs>
      </w:pPr>
    </w:p>
    <w:p w14:paraId="26880B11" w14:textId="4C1D495E" w:rsidR="004F563E" w:rsidRDefault="004F563E" w:rsidP="004F563E">
      <w:pPr>
        <w:tabs>
          <w:tab w:val="left" w:pos="3573"/>
        </w:tabs>
      </w:pPr>
    </w:p>
    <w:p w14:paraId="1A946BD9" w14:textId="4AFA2F5C" w:rsidR="004F563E" w:rsidRDefault="004F563E" w:rsidP="004F563E">
      <w:pPr>
        <w:tabs>
          <w:tab w:val="left" w:pos="3573"/>
        </w:tabs>
      </w:pPr>
    </w:p>
    <w:p w14:paraId="7AF7B9DB" w14:textId="0CA1F3CF" w:rsidR="004F563E" w:rsidRDefault="004F563E" w:rsidP="004F563E">
      <w:pPr>
        <w:tabs>
          <w:tab w:val="left" w:pos="3573"/>
        </w:tabs>
      </w:pPr>
    </w:p>
    <w:p w14:paraId="3C12F962" w14:textId="3EF5EC62" w:rsidR="004F563E" w:rsidRDefault="004F563E" w:rsidP="004F563E">
      <w:pPr>
        <w:tabs>
          <w:tab w:val="left" w:pos="3573"/>
        </w:tabs>
      </w:pPr>
    </w:p>
    <w:p w14:paraId="7B7A45E3" w14:textId="1CD810F3" w:rsidR="004F563E" w:rsidRDefault="004F563E" w:rsidP="004F563E">
      <w:pPr>
        <w:tabs>
          <w:tab w:val="left" w:pos="3573"/>
        </w:tabs>
      </w:pPr>
    </w:p>
    <w:p w14:paraId="280EFAF1" w14:textId="61BDC006" w:rsidR="004F563E" w:rsidRDefault="004F563E" w:rsidP="004F563E">
      <w:pPr>
        <w:tabs>
          <w:tab w:val="left" w:pos="3573"/>
        </w:tabs>
      </w:pPr>
    </w:p>
    <w:p w14:paraId="477C832A" w14:textId="0EC0CC0F" w:rsidR="004F563E" w:rsidRDefault="004F563E" w:rsidP="004F563E">
      <w:pPr>
        <w:tabs>
          <w:tab w:val="left" w:pos="3573"/>
        </w:tabs>
      </w:pPr>
    </w:p>
    <w:p w14:paraId="15612136" w14:textId="4A43CC37" w:rsidR="004F563E" w:rsidRDefault="004F563E" w:rsidP="004F563E">
      <w:pPr>
        <w:tabs>
          <w:tab w:val="left" w:pos="3573"/>
        </w:tabs>
      </w:pPr>
    </w:p>
    <w:p w14:paraId="25FE2B48" w14:textId="22CF1FB5" w:rsidR="004F563E" w:rsidRDefault="004F563E" w:rsidP="004F563E">
      <w:pPr>
        <w:tabs>
          <w:tab w:val="left" w:pos="3573"/>
        </w:tabs>
      </w:pPr>
    </w:p>
    <w:p w14:paraId="7F001F38" w14:textId="42BA9796" w:rsidR="004F563E" w:rsidRDefault="004F563E" w:rsidP="004F563E">
      <w:pPr>
        <w:tabs>
          <w:tab w:val="left" w:pos="3573"/>
        </w:tabs>
      </w:pPr>
    </w:p>
    <w:p w14:paraId="0B56333B" w14:textId="04F81AD4" w:rsidR="004F563E" w:rsidRDefault="004F563E" w:rsidP="004F563E">
      <w:pPr>
        <w:tabs>
          <w:tab w:val="left" w:pos="3573"/>
        </w:tabs>
      </w:pPr>
    </w:p>
    <w:p w14:paraId="3D29F9ED" w14:textId="1B50E2FC" w:rsidR="004F563E" w:rsidRDefault="004F563E" w:rsidP="004F563E">
      <w:pPr>
        <w:tabs>
          <w:tab w:val="left" w:pos="3573"/>
        </w:tabs>
      </w:pPr>
    </w:p>
    <w:p w14:paraId="0E8A7EDB" w14:textId="77777777" w:rsidR="00FC3EF7" w:rsidRDefault="00FC3EF7" w:rsidP="004F563E">
      <w:pPr>
        <w:tabs>
          <w:tab w:val="left" w:pos="3573"/>
        </w:tabs>
      </w:pPr>
    </w:p>
    <w:p w14:paraId="5A65B3F2" w14:textId="406A6F7B" w:rsidR="004F563E" w:rsidRDefault="004F563E" w:rsidP="004F563E">
      <w:pPr>
        <w:pStyle w:val="NormalWeb"/>
        <w:spacing w:before="240" w:beforeAutospacing="0" w:after="240" w:afterAutospacing="0"/>
      </w:pPr>
      <w:r>
        <w:rPr>
          <w:rFonts w:ascii="Arial" w:hAnsi="Arial" w:cs="Arial"/>
          <w:b/>
          <w:bCs/>
          <w:color w:val="000000"/>
        </w:rPr>
        <w:t>Schedule</w:t>
      </w:r>
      <w:ins w:id="9" w:author="Marian Bland" w:date="2023-04-23T08:13:00Z">
        <w:r w:rsidR="00AF11EA">
          <w:rPr>
            <w:rFonts w:ascii="Arial" w:hAnsi="Arial" w:cs="Arial"/>
            <w:b/>
            <w:bCs/>
            <w:color w:val="000000"/>
          </w:rPr>
          <w:t xml:space="preserve"> Good!</w:t>
        </w:r>
      </w:ins>
    </w:p>
    <w:p w14:paraId="0AB53218" w14:textId="0ADBCC2B" w:rsidR="004F563E" w:rsidRDefault="004F563E" w:rsidP="004F563E">
      <w:pPr>
        <w:pStyle w:val="NormalWeb"/>
        <w:spacing w:before="240" w:beforeAutospacing="0" w:after="240" w:afterAutospacing="0"/>
      </w:pPr>
      <w:r>
        <w:rPr>
          <w:rFonts w:ascii="Arial" w:hAnsi="Arial" w:cs="Arial"/>
          <w:color w:val="000000"/>
        </w:rPr>
        <w:t xml:space="preserve">Harvest Hope’s plan for the event </w:t>
      </w:r>
      <w:del w:id="10" w:author="Marian Bland" w:date="2023-04-23T08:13:00Z">
        <w:r w:rsidDel="00AF11EA">
          <w:rPr>
            <w:rFonts w:ascii="Arial" w:hAnsi="Arial" w:cs="Arial"/>
            <w:color w:val="000000"/>
          </w:rPr>
          <w:delText>space</w:delText>
        </w:r>
      </w:del>
      <w:r>
        <w:rPr>
          <w:rFonts w:ascii="Arial" w:hAnsi="Arial" w:cs="Arial"/>
          <w:color w:val="000000"/>
        </w:rPr>
        <w:t xml:space="preserve"> has several phases, with the </w:t>
      </w:r>
      <w:proofErr w:type="gramStart"/>
      <w:r>
        <w:rPr>
          <w:rFonts w:ascii="Arial" w:hAnsi="Arial" w:cs="Arial"/>
          <w:color w:val="000000"/>
        </w:rPr>
        <w:t>main focus</w:t>
      </w:r>
      <w:proofErr w:type="gramEnd"/>
      <w:r>
        <w:rPr>
          <w:rFonts w:ascii="Arial" w:hAnsi="Arial" w:cs="Arial"/>
          <w:color w:val="000000"/>
        </w:rPr>
        <w:t xml:space="preserve"> being on the Soup Kitchen and the following Fundraiser Event. </w:t>
      </w:r>
      <w:del w:id="11" w:author="Marian Bland" w:date="2023-04-23T08:13:00Z">
        <w:r w:rsidDel="00AF11EA">
          <w:rPr>
            <w:rFonts w:ascii="Arial" w:hAnsi="Arial" w:cs="Arial"/>
            <w:color w:val="000000"/>
          </w:rPr>
          <w:delText xml:space="preserve">Even though it’s not the main focus, </w:delText>
        </w:r>
      </w:del>
      <w:r>
        <w:rPr>
          <w:rFonts w:ascii="Arial" w:hAnsi="Arial" w:cs="Arial"/>
          <w:color w:val="000000"/>
        </w:rPr>
        <w:t>Advertising and Volunteers are vitally important as we will need many volunteers to make these events a success.</w:t>
      </w:r>
    </w:p>
    <w:p w14:paraId="7487E547" w14:textId="02D18366" w:rsidR="004F563E" w:rsidRDefault="004F563E" w:rsidP="004F563E">
      <w:pPr>
        <w:tabs>
          <w:tab w:val="left" w:pos="3573"/>
        </w:tabs>
      </w:pPr>
      <w:r>
        <w:rPr>
          <w:noProof/>
        </w:rPr>
        <w:drawing>
          <wp:inline distT="0" distB="0" distL="0" distR="0" wp14:anchorId="7B194A35" wp14:editId="5EC9E7E1">
            <wp:extent cx="5943600" cy="51562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56200"/>
                    </a:xfrm>
                    <a:prstGeom prst="rect">
                      <a:avLst/>
                    </a:prstGeom>
                    <a:noFill/>
                    <a:ln>
                      <a:noFill/>
                    </a:ln>
                  </pic:spPr>
                </pic:pic>
              </a:graphicData>
            </a:graphic>
          </wp:inline>
        </w:drawing>
      </w:r>
    </w:p>
    <w:p w14:paraId="3AAA9FAB" w14:textId="3EBC4521" w:rsidR="004F563E" w:rsidRDefault="004F563E" w:rsidP="004F563E">
      <w:pPr>
        <w:tabs>
          <w:tab w:val="left" w:pos="3573"/>
        </w:tabs>
      </w:pPr>
    </w:p>
    <w:p w14:paraId="57B4E3F2" w14:textId="51999667" w:rsidR="004F563E" w:rsidRDefault="004F563E" w:rsidP="004F563E">
      <w:pPr>
        <w:tabs>
          <w:tab w:val="left" w:pos="3573"/>
        </w:tabs>
      </w:pPr>
    </w:p>
    <w:p w14:paraId="0C2BBEF2" w14:textId="0548EF02" w:rsidR="004F563E" w:rsidRDefault="004F563E" w:rsidP="004F563E">
      <w:pPr>
        <w:tabs>
          <w:tab w:val="left" w:pos="3573"/>
        </w:tabs>
      </w:pPr>
    </w:p>
    <w:p w14:paraId="232D48DC" w14:textId="20652233" w:rsidR="00FC3EF7" w:rsidRDefault="00FC3EF7" w:rsidP="004F563E">
      <w:pPr>
        <w:pStyle w:val="NormalWeb"/>
        <w:spacing w:before="240" w:beforeAutospacing="0" w:after="240" w:afterAutospacing="0"/>
        <w:rPr>
          <w:rFonts w:ascii="Arial" w:hAnsi="Arial" w:cs="Arial"/>
          <w:b/>
          <w:bCs/>
          <w:color w:val="000000"/>
        </w:rPr>
      </w:pPr>
    </w:p>
    <w:p w14:paraId="62DDBD51" w14:textId="6FB4AE81" w:rsidR="00262387" w:rsidRDefault="00262387" w:rsidP="004F563E">
      <w:pPr>
        <w:pStyle w:val="NormalWeb"/>
        <w:spacing w:before="240" w:beforeAutospacing="0" w:after="240" w:afterAutospacing="0"/>
        <w:rPr>
          <w:rFonts w:ascii="Arial" w:hAnsi="Arial" w:cs="Arial"/>
          <w:b/>
          <w:bCs/>
          <w:color w:val="000000"/>
        </w:rPr>
      </w:pPr>
    </w:p>
    <w:p w14:paraId="01978227" w14:textId="2C68CC3D" w:rsidR="00262387" w:rsidRDefault="00262387" w:rsidP="004F563E">
      <w:pPr>
        <w:pStyle w:val="NormalWeb"/>
        <w:spacing w:before="240" w:beforeAutospacing="0" w:after="240" w:afterAutospacing="0"/>
        <w:rPr>
          <w:rFonts w:ascii="Arial" w:hAnsi="Arial" w:cs="Arial"/>
          <w:b/>
          <w:bCs/>
          <w:color w:val="000000"/>
        </w:rPr>
      </w:pPr>
    </w:p>
    <w:p w14:paraId="4B70113C" w14:textId="77777777" w:rsidR="00262387" w:rsidRDefault="00262387" w:rsidP="004F563E">
      <w:pPr>
        <w:pStyle w:val="NormalWeb"/>
        <w:spacing w:before="240" w:beforeAutospacing="0" w:after="240" w:afterAutospacing="0"/>
        <w:rPr>
          <w:rFonts w:ascii="Arial" w:hAnsi="Arial" w:cs="Arial"/>
          <w:b/>
          <w:bCs/>
          <w:color w:val="000000"/>
        </w:rPr>
      </w:pPr>
    </w:p>
    <w:p w14:paraId="585C251E" w14:textId="6ABC1F34" w:rsidR="004F563E" w:rsidRDefault="004F563E" w:rsidP="004F563E">
      <w:pPr>
        <w:pStyle w:val="NormalWeb"/>
        <w:spacing w:before="240" w:beforeAutospacing="0" w:after="240" w:afterAutospacing="0"/>
      </w:pPr>
      <w:r>
        <w:rPr>
          <w:rFonts w:ascii="Arial" w:hAnsi="Arial" w:cs="Arial"/>
          <w:b/>
          <w:bCs/>
          <w:color w:val="000000"/>
        </w:rPr>
        <w:t>Organizational Background</w:t>
      </w:r>
    </w:p>
    <w:p w14:paraId="6208D606" w14:textId="77777777" w:rsidR="004F563E" w:rsidRDefault="004F563E" w:rsidP="004F563E">
      <w:pPr>
        <w:pStyle w:val="NormalWeb"/>
        <w:spacing w:before="240" w:beforeAutospacing="0" w:after="240" w:afterAutospacing="0"/>
      </w:pPr>
      <w:r>
        <w:rPr>
          <w:rFonts w:ascii="Arial" w:hAnsi="Arial" w:cs="Arial"/>
          <w:color w:val="000000"/>
        </w:rPr>
        <w:t>Harvest Hope is a leading nonprofit organization dedicated to fighting food insecurity and hunger in South Carolina. Our organization has a deep commitment to improving the lives of the communities we serve by providing access to healthy and nutritious meals, addressing food insecurity, and building a future free from hunger.</w:t>
      </w:r>
    </w:p>
    <w:p w14:paraId="08079420" w14:textId="77777777" w:rsidR="004F563E" w:rsidRDefault="004F563E" w:rsidP="004F563E">
      <w:pPr>
        <w:pStyle w:val="NormalWeb"/>
        <w:spacing w:before="240" w:beforeAutospacing="0" w:after="240" w:afterAutospacing="0"/>
      </w:pPr>
      <w:r>
        <w:rPr>
          <w:rFonts w:ascii="Arial" w:hAnsi="Arial" w:cs="Arial"/>
          <w:color w:val="000000"/>
        </w:rPr>
        <w:t>With a team of highly skilled professionals, including experts in food distribution, nutrition, and community outreach, Harvest Hope has established itself as the largest food bank in South Carolina, providing over 20 million meals on average to those in need across the Midlands, Pee Dee, and Upstate regions. The organization's work is essential, given that 1 in 9 South Carolinians struggle with hunger, making it a significant public health concern.</w:t>
      </w:r>
    </w:p>
    <w:p w14:paraId="25CA5157" w14:textId="77777777" w:rsidR="004F563E" w:rsidRDefault="004F563E" w:rsidP="004F563E">
      <w:pPr>
        <w:pStyle w:val="NormalWeb"/>
        <w:spacing w:before="240" w:beforeAutospacing="0" w:after="240" w:afterAutospacing="0"/>
      </w:pPr>
      <w:r>
        <w:rPr>
          <w:rFonts w:ascii="Arial" w:hAnsi="Arial" w:cs="Arial"/>
          <w:color w:val="000000"/>
        </w:rPr>
        <w:t>Harvest Hope has earned numerous accolades for its contributions to the community, including organizing large-scale food bank events such as the Thanksgiving meal program, which fed over 4,000 individuals in need last year. The organization's successes reflect its commitment to serving the community and building a more equitable society.</w:t>
      </w:r>
    </w:p>
    <w:p w14:paraId="5D9F358B" w14:textId="77D365D0" w:rsidR="004F563E" w:rsidDel="00AF11EA" w:rsidRDefault="004F563E" w:rsidP="004F563E">
      <w:pPr>
        <w:pStyle w:val="NormalWeb"/>
        <w:spacing w:before="240" w:beforeAutospacing="0" w:after="240" w:afterAutospacing="0"/>
        <w:rPr>
          <w:del w:id="12" w:author="Marian Bland" w:date="2023-04-23T08:13:00Z"/>
        </w:rPr>
      </w:pPr>
      <w:del w:id="13" w:author="Marian Bland" w:date="2023-04-23T08:13:00Z">
        <w:r w:rsidDel="00AF11EA">
          <w:rPr>
            <w:rFonts w:ascii="Arial" w:hAnsi="Arial" w:cs="Arial"/>
            <w:color w:val="000000"/>
          </w:rPr>
          <w:delText>To continue our mission of fighting hunger and food insecurity, Harvest Hope is seeking funding from General Mills to set up a week-long food bank event and fundraiser that will provide nutritious meals to those who might otherwise go without them. With General Mills' support, Harvest Hope will be able to make a significant impact in the fight against hunger and food insecurity in Columbia and the surrounding areas and help build a healthier, more resilient community for all.</w:delText>
        </w:r>
      </w:del>
    </w:p>
    <w:p w14:paraId="3DCB9E53" w14:textId="4BE55974" w:rsidR="004F563E" w:rsidRDefault="004F563E" w:rsidP="004F563E">
      <w:pPr>
        <w:tabs>
          <w:tab w:val="left" w:pos="3573"/>
        </w:tabs>
      </w:pPr>
    </w:p>
    <w:p w14:paraId="38A598D9" w14:textId="43E59147" w:rsidR="004F563E" w:rsidRDefault="004F563E" w:rsidP="004F563E">
      <w:pPr>
        <w:tabs>
          <w:tab w:val="left" w:pos="3573"/>
        </w:tabs>
      </w:pPr>
    </w:p>
    <w:p w14:paraId="59031F77" w14:textId="67DB0DCA" w:rsidR="004F563E" w:rsidRDefault="004F563E" w:rsidP="004F563E">
      <w:pPr>
        <w:tabs>
          <w:tab w:val="left" w:pos="3573"/>
        </w:tabs>
      </w:pPr>
    </w:p>
    <w:p w14:paraId="59ACFE5C" w14:textId="5CA6F28D" w:rsidR="004F563E" w:rsidRDefault="004F563E" w:rsidP="004F563E">
      <w:pPr>
        <w:tabs>
          <w:tab w:val="left" w:pos="3573"/>
        </w:tabs>
      </w:pPr>
    </w:p>
    <w:p w14:paraId="0BB3F0FB" w14:textId="113073ED" w:rsidR="004F563E" w:rsidRDefault="004F563E" w:rsidP="004F563E">
      <w:pPr>
        <w:tabs>
          <w:tab w:val="left" w:pos="3573"/>
        </w:tabs>
      </w:pPr>
    </w:p>
    <w:p w14:paraId="0ADBFB0E" w14:textId="343B0527" w:rsidR="004F563E" w:rsidRDefault="004F563E" w:rsidP="004F563E">
      <w:pPr>
        <w:tabs>
          <w:tab w:val="left" w:pos="3573"/>
        </w:tabs>
      </w:pPr>
    </w:p>
    <w:p w14:paraId="5741846E" w14:textId="078252F2" w:rsidR="004F563E" w:rsidRDefault="004F563E" w:rsidP="004F563E">
      <w:pPr>
        <w:tabs>
          <w:tab w:val="left" w:pos="3573"/>
        </w:tabs>
      </w:pPr>
    </w:p>
    <w:p w14:paraId="2DB4BF5E" w14:textId="0A1E4E7F" w:rsidR="004F563E" w:rsidRDefault="004F563E" w:rsidP="004F563E">
      <w:pPr>
        <w:tabs>
          <w:tab w:val="left" w:pos="3573"/>
        </w:tabs>
      </w:pPr>
    </w:p>
    <w:p w14:paraId="47B60D57" w14:textId="2E2AAD14" w:rsidR="004F563E" w:rsidRDefault="004F563E" w:rsidP="004F563E">
      <w:pPr>
        <w:tabs>
          <w:tab w:val="left" w:pos="3573"/>
        </w:tabs>
      </w:pPr>
    </w:p>
    <w:p w14:paraId="363EB660" w14:textId="4CADE79F" w:rsidR="004F563E" w:rsidRDefault="004F563E" w:rsidP="004F563E">
      <w:pPr>
        <w:tabs>
          <w:tab w:val="left" w:pos="3573"/>
        </w:tabs>
      </w:pPr>
    </w:p>
    <w:p w14:paraId="469B948E" w14:textId="599EE499" w:rsidR="00FC3EF7" w:rsidRDefault="00FC3EF7" w:rsidP="004F563E">
      <w:pPr>
        <w:tabs>
          <w:tab w:val="left" w:pos="3573"/>
        </w:tabs>
      </w:pPr>
    </w:p>
    <w:p w14:paraId="3FB4B9B1" w14:textId="13449BA9" w:rsidR="00FC3EF7" w:rsidRDefault="00FC3EF7" w:rsidP="004F563E">
      <w:pPr>
        <w:tabs>
          <w:tab w:val="left" w:pos="3573"/>
        </w:tabs>
      </w:pPr>
    </w:p>
    <w:p w14:paraId="4A146C80" w14:textId="0C9336A1" w:rsidR="00FC3EF7" w:rsidRDefault="00FC3EF7" w:rsidP="004F563E">
      <w:pPr>
        <w:tabs>
          <w:tab w:val="left" w:pos="3573"/>
        </w:tabs>
      </w:pPr>
    </w:p>
    <w:p w14:paraId="06A386F3" w14:textId="4A7CBE31" w:rsidR="00FC3EF7" w:rsidRDefault="00FC3EF7" w:rsidP="004F563E">
      <w:pPr>
        <w:tabs>
          <w:tab w:val="left" w:pos="3573"/>
        </w:tabs>
      </w:pPr>
    </w:p>
    <w:p w14:paraId="2E993432" w14:textId="46742633" w:rsidR="00FC3EF7" w:rsidRDefault="00FC3EF7" w:rsidP="004F563E">
      <w:pPr>
        <w:tabs>
          <w:tab w:val="left" w:pos="3573"/>
        </w:tabs>
      </w:pPr>
    </w:p>
    <w:p w14:paraId="70EA49AB" w14:textId="67190879" w:rsidR="00FC3EF7" w:rsidRDefault="00FC3EF7" w:rsidP="004F563E">
      <w:pPr>
        <w:tabs>
          <w:tab w:val="left" w:pos="3573"/>
        </w:tabs>
      </w:pPr>
    </w:p>
    <w:p w14:paraId="466704C4" w14:textId="77777777" w:rsidR="00FC3EF7" w:rsidRDefault="00FC3EF7" w:rsidP="004F563E">
      <w:pPr>
        <w:tabs>
          <w:tab w:val="left" w:pos="3573"/>
        </w:tabs>
      </w:pPr>
    </w:p>
    <w:p w14:paraId="5A6D957A" w14:textId="77777777" w:rsidR="00FC3EF7" w:rsidRDefault="00FC3EF7" w:rsidP="004F563E">
      <w:pPr>
        <w:pStyle w:val="NormalWeb"/>
        <w:spacing w:before="0" w:beforeAutospacing="0" w:after="240" w:afterAutospacing="0"/>
        <w:rPr>
          <w:rFonts w:ascii="Arial" w:hAnsi="Arial" w:cs="Arial"/>
          <w:b/>
          <w:bCs/>
          <w:color w:val="000000"/>
        </w:rPr>
      </w:pPr>
    </w:p>
    <w:p w14:paraId="058D0D2C" w14:textId="59CE3AC0" w:rsidR="004F563E" w:rsidRDefault="004F563E" w:rsidP="004F563E">
      <w:pPr>
        <w:pStyle w:val="NormalWeb"/>
        <w:spacing w:before="0" w:beforeAutospacing="0" w:after="240" w:afterAutospacing="0"/>
      </w:pPr>
      <w:r>
        <w:rPr>
          <w:rFonts w:ascii="Arial" w:hAnsi="Arial" w:cs="Arial"/>
          <w:b/>
          <w:bCs/>
          <w:color w:val="000000"/>
        </w:rPr>
        <w:t>Conclusion</w:t>
      </w:r>
    </w:p>
    <w:p w14:paraId="0F3F06C9" w14:textId="77777777" w:rsidR="004F563E" w:rsidRDefault="004F563E" w:rsidP="004F563E">
      <w:pPr>
        <w:pStyle w:val="NormalWeb"/>
        <w:spacing w:before="0" w:beforeAutospacing="0" w:after="240" w:afterAutospacing="0"/>
      </w:pPr>
      <w:r>
        <w:rPr>
          <w:rFonts w:ascii="Arial" w:hAnsi="Arial" w:cs="Arial"/>
          <w:color w:val="000000"/>
        </w:rPr>
        <w:t>Thank you for considering our grant proposal to support Harvest Hope's week-long food bank event in Columbia, South Carolina. We are excited about the potential impact of this event and appreciate your attention to this matter. Your support is vital to making this event a success and helping us eliminate hunger in our community.</w:t>
      </w:r>
    </w:p>
    <w:p w14:paraId="7FF41087" w14:textId="77777777" w:rsidR="004F563E" w:rsidRDefault="004F563E" w:rsidP="004F563E">
      <w:pPr>
        <w:pStyle w:val="NormalWeb"/>
        <w:spacing w:before="240" w:beforeAutospacing="0" w:after="240" w:afterAutospacing="0"/>
      </w:pPr>
      <w:r>
        <w:rPr>
          <w:rFonts w:ascii="Arial" w:hAnsi="Arial" w:cs="Arial"/>
          <w:color w:val="000000"/>
        </w:rPr>
        <w:t>To ensure a successful event, we kindly request that you respond to our proposal by May 1st, 2023, to provide sufficient time to organize and prepare. Our organization is seeking a grant of $27,500 from General Mills to cover expenses related to rent, kitchen rental, flyers, and other associated costs, allowing us to provide nutritious meals to individuals in need while raising awareness about food insecurity.</w:t>
      </w:r>
    </w:p>
    <w:p w14:paraId="512AFE22" w14:textId="77777777" w:rsidR="004F563E" w:rsidRDefault="004F563E" w:rsidP="004F563E">
      <w:pPr>
        <w:pStyle w:val="NormalWeb"/>
        <w:spacing w:before="240" w:beforeAutospacing="0" w:after="240" w:afterAutospacing="0"/>
      </w:pPr>
      <w:r>
        <w:rPr>
          <w:rFonts w:ascii="Arial" w:hAnsi="Arial" w:cs="Arial"/>
          <w:color w:val="000000"/>
        </w:rPr>
        <w:t>We would appreciate it if General Mills could provide the grant funds by May 10th, 2023, to allow us to allocate resources, purchase supplies, and finalize preparations for the event. You can send the funds through our organization's website or by mailing a check or money order to our address.</w:t>
      </w:r>
    </w:p>
    <w:p w14:paraId="79643830" w14:textId="6F070407" w:rsidR="004F563E" w:rsidRDefault="004F563E" w:rsidP="004F563E">
      <w:pPr>
        <w:pStyle w:val="NormalWeb"/>
        <w:spacing w:before="240" w:beforeAutospacing="0" w:after="240" w:afterAutospacing="0"/>
      </w:pPr>
      <w:r>
        <w:rPr>
          <w:rFonts w:ascii="Arial" w:hAnsi="Arial" w:cs="Arial"/>
          <w:color w:val="000000"/>
        </w:rPr>
        <w:t xml:space="preserve">The event is scheduled to take place from May 21st to May 27th, </w:t>
      </w:r>
      <w:r w:rsidR="00262387">
        <w:rPr>
          <w:rFonts w:ascii="Arial" w:hAnsi="Arial" w:cs="Arial"/>
          <w:color w:val="000000"/>
        </w:rPr>
        <w:t>2023,</w:t>
      </w:r>
      <w:r>
        <w:rPr>
          <w:rFonts w:ascii="Arial" w:hAnsi="Arial" w:cs="Arial"/>
          <w:color w:val="000000"/>
        </w:rPr>
        <w:t xml:space="preserve"> at 800 Gervais St., Columbia, S.C. We look forward to making a meaningful impact in the community and working towards our goal of eliminating hunger.</w:t>
      </w:r>
    </w:p>
    <w:p w14:paraId="14CC817A" w14:textId="77777777" w:rsidR="004F563E" w:rsidRDefault="004F563E" w:rsidP="004F563E">
      <w:pPr>
        <w:pStyle w:val="NormalWeb"/>
        <w:spacing w:before="240" w:beforeAutospacing="0" w:after="240" w:afterAutospacing="0"/>
      </w:pPr>
      <w:r>
        <w:rPr>
          <w:rFonts w:ascii="Arial" w:hAnsi="Arial" w:cs="Arial"/>
          <w:color w:val="000000"/>
        </w:rPr>
        <w:t>Please do not hesitate to contact us if you have any further questions or need additional information. Thank you again for your consideration, and we hope to have your support in making this event a success.</w:t>
      </w:r>
    </w:p>
    <w:p w14:paraId="18554C27" w14:textId="15A92CB5" w:rsidR="004F563E" w:rsidRDefault="004F563E" w:rsidP="004F563E">
      <w:pPr>
        <w:tabs>
          <w:tab w:val="left" w:pos="3573"/>
        </w:tabs>
      </w:pPr>
    </w:p>
    <w:p w14:paraId="1624E290" w14:textId="20147ABE" w:rsidR="004F563E" w:rsidRDefault="004F563E" w:rsidP="004F563E">
      <w:pPr>
        <w:tabs>
          <w:tab w:val="left" w:pos="3573"/>
        </w:tabs>
      </w:pPr>
    </w:p>
    <w:p w14:paraId="4CB588FD" w14:textId="6B553410" w:rsidR="004F563E" w:rsidRDefault="004F563E" w:rsidP="004F563E">
      <w:pPr>
        <w:tabs>
          <w:tab w:val="left" w:pos="3573"/>
        </w:tabs>
      </w:pPr>
    </w:p>
    <w:p w14:paraId="3EBB4811" w14:textId="31C89090" w:rsidR="004F563E" w:rsidRDefault="004F563E" w:rsidP="004F563E">
      <w:pPr>
        <w:tabs>
          <w:tab w:val="left" w:pos="3573"/>
        </w:tabs>
      </w:pPr>
    </w:p>
    <w:p w14:paraId="765EBCBA" w14:textId="2B7B124C" w:rsidR="004F563E" w:rsidRDefault="004F563E" w:rsidP="004F563E">
      <w:pPr>
        <w:tabs>
          <w:tab w:val="left" w:pos="3573"/>
        </w:tabs>
      </w:pPr>
    </w:p>
    <w:p w14:paraId="2B79C8A6" w14:textId="7A135660" w:rsidR="004F563E" w:rsidRDefault="004F563E" w:rsidP="004F563E">
      <w:pPr>
        <w:tabs>
          <w:tab w:val="left" w:pos="3573"/>
        </w:tabs>
      </w:pPr>
    </w:p>
    <w:p w14:paraId="52E5AB6B" w14:textId="4FEDFC2A" w:rsidR="004F563E" w:rsidRDefault="004F563E" w:rsidP="004F563E">
      <w:pPr>
        <w:tabs>
          <w:tab w:val="left" w:pos="3573"/>
        </w:tabs>
      </w:pPr>
    </w:p>
    <w:p w14:paraId="77EFBE5B" w14:textId="4366A6DD" w:rsidR="004F563E" w:rsidRDefault="004F563E" w:rsidP="004F563E">
      <w:pPr>
        <w:tabs>
          <w:tab w:val="left" w:pos="3573"/>
        </w:tabs>
      </w:pPr>
    </w:p>
    <w:p w14:paraId="541C4539" w14:textId="792EA1E0" w:rsidR="004F563E" w:rsidRDefault="004F563E" w:rsidP="004F563E">
      <w:pPr>
        <w:tabs>
          <w:tab w:val="left" w:pos="3573"/>
        </w:tabs>
      </w:pPr>
    </w:p>
    <w:p w14:paraId="0D0503F1" w14:textId="1474E7E1" w:rsidR="00FC3EF7" w:rsidRDefault="00FC3EF7" w:rsidP="004F563E">
      <w:pPr>
        <w:tabs>
          <w:tab w:val="left" w:pos="3573"/>
        </w:tabs>
      </w:pPr>
    </w:p>
    <w:p w14:paraId="63F06679" w14:textId="18981197" w:rsidR="00FC3EF7" w:rsidRDefault="00FC3EF7" w:rsidP="004F563E">
      <w:pPr>
        <w:tabs>
          <w:tab w:val="left" w:pos="3573"/>
        </w:tabs>
      </w:pPr>
    </w:p>
    <w:p w14:paraId="1CE79B55" w14:textId="7C3EDEAC" w:rsidR="00FC3EF7" w:rsidRDefault="00FC3EF7" w:rsidP="004F563E">
      <w:pPr>
        <w:tabs>
          <w:tab w:val="left" w:pos="3573"/>
        </w:tabs>
      </w:pPr>
    </w:p>
    <w:p w14:paraId="12F161AD" w14:textId="513CE09F" w:rsidR="00FC3EF7" w:rsidRDefault="00FC3EF7" w:rsidP="004F563E">
      <w:pPr>
        <w:tabs>
          <w:tab w:val="left" w:pos="3573"/>
        </w:tabs>
      </w:pPr>
    </w:p>
    <w:p w14:paraId="27820523" w14:textId="420BCD3B" w:rsidR="00FC3EF7" w:rsidRDefault="00FC3EF7" w:rsidP="004F563E">
      <w:pPr>
        <w:tabs>
          <w:tab w:val="left" w:pos="3573"/>
        </w:tabs>
      </w:pPr>
    </w:p>
    <w:p w14:paraId="59CD2F24" w14:textId="2F9668B2" w:rsidR="00FC3EF7" w:rsidRDefault="00FC3EF7" w:rsidP="004F563E">
      <w:pPr>
        <w:tabs>
          <w:tab w:val="left" w:pos="3573"/>
        </w:tabs>
      </w:pPr>
    </w:p>
    <w:p w14:paraId="383B4EBB" w14:textId="56481C25" w:rsidR="00FC3EF7" w:rsidRDefault="00FC3EF7" w:rsidP="004F563E">
      <w:pPr>
        <w:tabs>
          <w:tab w:val="left" w:pos="3573"/>
        </w:tabs>
      </w:pPr>
    </w:p>
    <w:p w14:paraId="5FA9C34E" w14:textId="0EB673C3" w:rsidR="00FC3EF7" w:rsidRDefault="00FC3EF7" w:rsidP="004F563E">
      <w:pPr>
        <w:tabs>
          <w:tab w:val="left" w:pos="3573"/>
        </w:tabs>
      </w:pPr>
    </w:p>
    <w:p w14:paraId="0883ACF3" w14:textId="77777777" w:rsidR="00FC3EF7" w:rsidRDefault="00FC3EF7" w:rsidP="004F563E">
      <w:pPr>
        <w:tabs>
          <w:tab w:val="left" w:pos="3573"/>
        </w:tabs>
      </w:pPr>
    </w:p>
    <w:p w14:paraId="67F9DEA0" w14:textId="77DE97B5" w:rsidR="004F563E" w:rsidRDefault="004F563E" w:rsidP="004F563E">
      <w:pPr>
        <w:tabs>
          <w:tab w:val="left" w:pos="3573"/>
        </w:tabs>
      </w:pPr>
    </w:p>
    <w:p w14:paraId="3F850CCA" w14:textId="263C7A41" w:rsidR="00FC3EF7" w:rsidRDefault="00FC3EF7" w:rsidP="00FC3EF7">
      <w:pPr>
        <w:pStyle w:val="NormalWeb"/>
        <w:spacing w:before="240" w:beforeAutospacing="0" w:after="240" w:afterAutospacing="0"/>
        <w:ind w:hanging="720"/>
        <w:jc w:val="center"/>
        <w:rPr>
          <w:rFonts w:ascii="Arial" w:hAnsi="Arial" w:cs="Arial"/>
          <w:color w:val="000000"/>
        </w:rPr>
      </w:pPr>
      <w:r>
        <w:rPr>
          <w:rFonts w:ascii="Arial" w:hAnsi="Arial" w:cs="Arial"/>
          <w:b/>
          <w:bCs/>
          <w:color w:val="000000"/>
        </w:rPr>
        <w:t>References</w:t>
      </w:r>
    </w:p>
    <w:p w14:paraId="36702262" w14:textId="648AE521" w:rsidR="004F563E" w:rsidRDefault="004F563E" w:rsidP="004F563E">
      <w:pPr>
        <w:pStyle w:val="NormalWeb"/>
        <w:spacing w:before="240" w:beforeAutospacing="0" w:after="240" w:afterAutospacing="0"/>
        <w:ind w:hanging="720"/>
      </w:pPr>
      <w:r>
        <w:rPr>
          <w:rFonts w:ascii="Arial" w:hAnsi="Arial" w:cs="Arial"/>
          <w:color w:val="000000"/>
        </w:rPr>
        <w:t xml:space="preserve">“About Harvest Hope.” </w:t>
      </w:r>
      <w:r>
        <w:rPr>
          <w:rFonts w:ascii="Arial" w:hAnsi="Arial" w:cs="Arial"/>
          <w:i/>
          <w:iCs/>
          <w:color w:val="000000"/>
        </w:rPr>
        <w:t>About | Harvest Hope</w:t>
      </w:r>
      <w:r>
        <w:rPr>
          <w:rFonts w:ascii="Arial" w:hAnsi="Arial" w:cs="Arial"/>
          <w:color w:val="000000"/>
        </w:rPr>
        <w:t xml:space="preserve">, </w:t>
      </w:r>
      <w:hyperlink r:id="rId9" w:anchor=":~:text=Our%20mission%20is%20to%20eliminate,700%2C000%20people%20in%20South%20Carolina" w:history="1">
        <w:r>
          <w:rPr>
            <w:rStyle w:val="Hyperlink"/>
            <w:rFonts w:ascii="Arial" w:hAnsi="Arial" w:cs="Arial"/>
            <w:color w:val="1155CC"/>
          </w:rPr>
          <w:t>https://www.harvesthope.org/about#:~:text=Our%20mission%20is%20to%20eliminate,700%2C000%20people%20in%20South%20Carolina</w:t>
        </w:r>
      </w:hyperlink>
      <w:r>
        <w:rPr>
          <w:rFonts w:ascii="Arial" w:hAnsi="Arial" w:cs="Arial"/>
          <w:color w:val="000000"/>
        </w:rPr>
        <w:t>. </w:t>
      </w:r>
    </w:p>
    <w:p w14:paraId="06E3EB93" w14:textId="36D5C532" w:rsidR="004F563E" w:rsidRDefault="004F563E" w:rsidP="004F563E">
      <w:pPr>
        <w:pStyle w:val="NormalWeb"/>
        <w:spacing w:before="0" w:beforeAutospacing="0" w:after="0" w:afterAutospacing="0"/>
      </w:pPr>
      <w:r>
        <w:rPr>
          <w:rFonts w:ascii="Arial" w:hAnsi="Arial" w:cs="Arial"/>
          <w:color w:val="000000"/>
        </w:rPr>
        <w:t xml:space="preserve">Hill, Lauren, and Catlin </w:t>
      </w:r>
      <w:r w:rsidR="000800A5">
        <w:rPr>
          <w:rFonts w:ascii="Arial" w:hAnsi="Arial" w:cs="Arial"/>
          <w:color w:val="000000"/>
        </w:rPr>
        <w:t>Nechako</w:t>
      </w:r>
      <w:r>
        <w:rPr>
          <w:rFonts w:ascii="Arial" w:hAnsi="Arial" w:cs="Arial"/>
          <w:color w:val="000000"/>
        </w:rPr>
        <w:t>. “A Closer Look at Who Benefits from SNAP:</w:t>
      </w:r>
    </w:p>
    <w:p w14:paraId="70D119A7" w14:textId="77777777" w:rsidR="004F563E" w:rsidRDefault="004F563E" w:rsidP="004F563E">
      <w:pPr>
        <w:pStyle w:val="NormalWeb"/>
        <w:spacing w:before="0" w:beforeAutospacing="0" w:after="0" w:afterAutospacing="0"/>
        <w:ind w:left="720"/>
      </w:pPr>
      <w:r>
        <w:rPr>
          <w:rFonts w:ascii="Arial" w:hAnsi="Arial" w:cs="Arial"/>
          <w:color w:val="000000"/>
        </w:rPr>
        <w:t xml:space="preserve">State-by-State Fact Sheets.” </w:t>
      </w:r>
      <w:r>
        <w:rPr>
          <w:rFonts w:ascii="Arial" w:hAnsi="Arial" w:cs="Arial"/>
          <w:i/>
          <w:iCs/>
          <w:color w:val="000000"/>
        </w:rPr>
        <w:t>Center on Budget and Policy Priorities</w:t>
      </w:r>
      <w:r>
        <w:rPr>
          <w:rFonts w:ascii="Arial" w:hAnsi="Arial" w:cs="Arial"/>
          <w:color w:val="000000"/>
        </w:rPr>
        <w:t xml:space="preserve">, Center on Budget and Policy Priorities, 13 Feb. 2023, </w:t>
      </w:r>
      <w:hyperlink r:id="rId10" w:anchor="South_Carolina" w:history="1">
        <w:r>
          <w:rPr>
            <w:rStyle w:val="Hyperlink"/>
            <w:rFonts w:ascii="Arial" w:hAnsi="Arial" w:cs="Arial"/>
            <w:color w:val="1155CC"/>
          </w:rPr>
          <w:t>https://www.cbpp.org/research/food-assistance/a-closer-look-at-who-benefits-from-snap-state-by-state-fact-sheets#South_Carolina</w:t>
        </w:r>
      </w:hyperlink>
      <w:r>
        <w:rPr>
          <w:rFonts w:ascii="Arial" w:hAnsi="Arial" w:cs="Arial"/>
          <w:color w:val="000000"/>
        </w:rPr>
        <w:t>.</w:t>
      </w:r>
    </w:p>
    <w:p w14:paraId="20D1FECD" w14:textId="77777777" w:rsidR="004F563E" w:rsidRDefault="004F563E" w:rsidP="004F563E">
      <w:pPr>
        <w:pStyle w:val="NormalWeb"/>
        <w:spacing w:before="240" w:beforeAutospacing="0" w:after="240" w:afterAutospacing="0"/>
        <w:ind w:hanging="720"/>
      </w:pPr>
      <w:r>
        <w:rPr>
          <w:rFonts w:ascii="Arial" w:hAnsi="Arial" w:cs="Arial"/>
          <w:color w:val="000000"/>
        </w:rPr>
        <w:t xml:space="preserve">“Hunger in South Carolina.” </w:t>
      </w:r>
      <w:r>
        <w:rPr>
          <w:rFonts w:ascii="Arial" w:hAnsi="Arial" w:cs="Arial"/>
          <w:i/>
          <w:iCs/>
          <w:color w:val="000000"/>
        </w:rPr>
        <w:t>Feeding America</w:t>
      </w:r>
      <w:r>
        <w:rPr>
          <w:rFonts w:ascii="Arial" w:hAnsi="Arial" w:cs="Arial"/>
          <w:color w:val="000000"/>
        </w:rPr>
        <w:t xml:space="preserve">, </w:t>
      </w:r>
      <w:hyperlink r:id="rId11" w:history="1">
        <w:r>
          <w:rPr>
            <w:rStyle w:val="Hyperlink"/>
            <w:rFonts w:ascii="Arial" w:hAnsi="Arial" w:cs="Arial"/>
            <w:color w:val="1155CC"/>
          </w:rPr>
          <w:t>https://www.feedingamerica.org/hunger-in-america/south-carolina</w:t>
        </w:r>
      </w:hyperlink>
      <w:r>
        <w:rPr>
          <w:rFonts w:ascii="Arial" w:hAnsi="Arial" w:cs="Arial"/>
          <w:color w:val="000000"/>
        </w:rPr>
        <w:t>. </w:t>
      </w:r>
    </w:p>
    <w:p w14:paraId="3328BDF0" w14:textId="77777777" w:rsidR="004F563E" w:rsidRDefault="004F563E" w:rsidP="004F563E">
      <w:pPr>
        <w:pStyle w:val="NormalWeb"/>
        <w:spacing w:before="0" w:beforeAutospacing="0" w:after="0" w:afterAutospacing="0"/>
        <w:ind w:hanging="720"/>
      </w:pPr>
      <w:r>
        <w:rPr>
          <w:rFonts w:ascii="Arial" w:hAnsi="Arial" w:cs="Arial"/>
          <w:color w:val="000000"/>
        </w:rPr>
        <w:t>Junction 800.</w:t>
      </w:r>
      <w:r>
        <w:rPr>
          <w:rStyle w:val="apple-tab-span"/>
          <w:rFonts w:ascii="Arial" w:hAnsi="Arial" w:cs="Arial"/>
          <w:color w:val="000000"/>
        </w:rPr>
        <w:tab/>
      </w:r>
      <w:hyperlink r:id="rId12" w:history="1">
        <w:r>
          <w:rPr>
            <w:rStyle w:val="Hyperlink"/>
            <w:rFonts w:ascii="Arial" w:hAnsi="Arial" w:cs="Arial"/>
            <w:color w:val="1155CC"/>
          </w:rPr>
          <w:t>https://www.junction800.com/wp-content/uploads/2021/09/Junction800.pdf</w:t>
        </w:r>
      </w:hyperlink>
      <w:r>
        <w:rPr>
          <w:rFonts w:ascii="Arial" w:hAnsi="Arial" w:cs="Arial"/>
          <w:color w:val="000000"/>
        </w:rPr>
        <w:t xml:space="preserve">,  </w:t>
      </w:r>
      <w:r>
        <w:rPr>
          <w:rFonts w:ascii="Arial" w:hAnsi="Arial" w:cs="Arial"/>
          <w:i/>
          <w:iCs/>
          <w:color w:val="000000"/>
        </w:rPr>
        <w:t>Junction 800 Rental Rates</w:t>
      </w:r>
      <w:r>
        <w:rPr>
          <w:rFonts w:ascii="Arial" w:hAnsi="Arial" w:cs="Arial"/>
          <w:color w:val="000000"/>
        </w:rPr>
        <w:t>.</w:t>
      </w:r>
    </w:p>
    <w:p w14:paraId="3D0B7442" w14:textId="77777777" w:rsidR="004F563E" w:rsidRDefault="004F563E" w:rsidP="004F563E">
      <w:pPr>
        <w:pStyle w:val="NormalWeb"/>
        <w:spacing w:before="240" w:beforeAutospacing="0" w:after="240" w:afterAutospacing="0"/>
        <w:ind w:hanging="720"/>
      </w:pPr>
      <w:r>
        <w:rPr>
          <w:rFonts w:ascii="Arial" w:hAnsi="Arial" w:cs="Arial"/>
          <w:color w:val="000000"/>
        </w:rPr>
        <w:t xml:space="preserve">“The National School Lunch Program (NSLP).” </w:t>
      </w:r>
      <w:r>
        <w:rPr>
          <w:rFonts w:ascii="Arial" w:hAnsi="Arial" w:cs="Arial"/>
          <w:i/>
          <w:iCs/>
          <w:color w:val="000000"/>
        </w:rPr>
        <w:t>Feeding America</w:t>
      </w:r>
      <w:r>
        <w:rPr>
          <w:rFonts w:ascii="Arial" w:hAnsi="Arial" w:cs="Arial"/>
          <w:color w:val="000000"/>
        </w:rPr>
        <w:t xml:space="preserve">, </w:t>
      </w:r>
      <w:hyperlink r:id="rId13" w:anchor=":~:text=Low%2Dincome%20children%20are%20eligible,qualify%20for%20reduced%2Dprice%20meals" w:history="1">
        <w:r>
          <w:rPr>
            <w:rStyle w:val="Hyperlink"/>
            <w:rFonts w:ascii="Arial" w:hAnsi="Arial" w:cs="Arial"/>
            <w:color w:val="1155CC"/>
          </w:rPr>
          <w:t>https://www.feedingamerica.org/take-action/advocate/federal-hunger-relief-programs/national-school-lunch-program#:~:text=Low%2Dincome%20children%20are%20eligible,qualify%20for%20reduced%2Dprice%20meals</w:t>
        </w:r>
      </w:hyperlink>
      <w:r>
        <w:rPr>
          <w:rFonts w:ascii="Arial" w:hAnsi="Arial" w:cs="Arial"/>
          <w:color w:val="000000"/>
        </w:rPr>
        <w:t>. </w:t>
      </w:r>
    </w:p>
    <w:p w14:paraId="7B77DA2B" w14:textId="77777777" w:rsidR="004F563E" w:rsidRDefault="004F563E" w:rsidP="004F563E">
      <w:pPr>
        <w:pStyle w:val="NormalWeb"/>
        <w:spacing w:before="240" w:beforeAutospacing="0" w:after="240" w:afterAutospacing="0"/>
        <w:ind w:hanging="720"/>
      </w:pPr>
      <w:r>
        <w:rPr>
          <w:rFonts w:ascii="Arial" w:hAnsi="Arial" w:cs="Arial"/>
          <w:color w:val="000000"/>
        </w:rPr>
        <w:t xml:space="preserve">“National School Lunch Program.” </w:t>
      </w:r>
      <w:r>
        <w:rPr>
          <w:rFonts w:ascii="Arial" w:hAnsi="Arial" w:cs="Arial"/>
          <w:i/>
          <w:iCs/>
          <w:color w:val="000000"/>
        </w:rPr>
        <w:t>South Carolina Department of Education</w:t>
      </w:r>
      <w:r>
        <w:rPr>
          <w:rFonts w:ascii="Arial" w:hAnsi="Arial" w:cs="Arial"/>
          <w:color w:val="000000"/>
        </w:rPr>
        <w:t xml:space="preserve">, </w:t>
      </w:r>
      <w:hyperlink r:id="rId14" w:history="1">
        <w:r>
          <w:rPr>
            <w:rStyle w:val="Hyperlink"/>
            <w:rFonts w:ascii="Arial" w:hAnsi="Arial" w:cs="Arial"/>
            <w:color w:val="1155CC"/>
          </w:rPr>
          <w:t>https://ed.sc.gov/districts-schools/health-and-nutrition/meal-programs/national-school-lunch-program/</w:t>
        </w:r>
      </w:hyperlink>
      <w:r>
        <w:rPr>
          <w:rFonts w:ascii="Arial" w:hAnsi="Arial" w:cs="Arial"/>
          <w:color w:val="000000"/>
        </w:rPr>
        <w:t>. </w:t>
      </w:r>
    </w:p>
    <w:p w14:paraId="3FF9ADCA" w14:textId="52481758" w:rsidR="004F563E" w:rsidRDefault="004F563E" w:rsidP="004F563E">
      <w:pPr>
        <w:pStyle w:val="NormalWeb"/>
        <w:spacing w:before="240" w:beforeAutospacing="0" w:after="240" w:afterAutospacing="0"/>
        <w:ind w:hanging="720"/>
      </w:pPr>
      <w:r>
        <w:rPr>
          <w:rFonts w:ascii="Arial" w:hAnsi="Arial" w:cs="Arial"/>
          <w:color w:val="000000"/>
        </w:rPr>
        <w:t xml:space="preserve">October 11, 2022. “Top 10 Hungriest States in the U.S.” </w:t>
      </w:r>
      <w:r>
        <w:rPr>
          <w:rFonts w:ascii="Arial" w:hAnsi="Arial" w:cs="Arial"/>
          <w:i/>
          <w:iCs/>
          <w:color w:val="000000"/>
        </w:rPr>
        <w:t xml:space="preserve">Friends Committee </w:t>
      </w:r>
      <w:r w:rsidR="000800A5">
        <w:rPr>
          <w:rFonts w:ascii="Arial" w:hAnsi="Arial" w:cs="Arial"/>
          <w:i/>
          <w:iCs/>
          <w:color w:val="000000"/>
        </w:rPr>
        <w:t>on</w:t>
      </w:r>
      <w:r>
        <w:rPr>
          <w:rFonts w:ascii="Arial" w:hAnsi="Arial" w:cs="Arial"/>
          <w:i/>
          <w:iCs/>
          <w:color w:val="000000"/>
        </w:rPr>
        <w:t xml:space="preserve"> National Legislation</w:t>
      </w:r>
      <w:r>
        <w:rPr>
          <w:rFonts w:ascii="Arial" w:hAnsi="Arial" w:cs="Arial"/>
          <w:color w:val="000000"/>
        </w:rPr>
        <w:t xml:space="preserve">, </w:t>
      </w:r>
      <w:hyperlink r:id="rId15" w:history="1">
        <w:r>
          <w:rPr>
            <w:rStyle w:val="Hyperlink"/>
            <w:rFonts w:ascii="Arial" w:hAnsi="Arial" w:cs="Arial"/>
            <w:color w:val="1155CC"/>
          </w:rPr>
          <w:t>https://www.fcnl.org/updates/2022-10/top-10-hungriest-states-us</w:t>
        </w:r>
      </w:hyperlink>
      <w:r>
        <w:rPr>
          <w:rFonts w:ascii="Arial" w:hAnsi="Arial" w:cs="Arial"/>
          <w:color w:val="000000"/>
        </w:rPr>
        <w:t>.</w:t>
      </w:r>
      <w:r>
        <w:rPr>
          <w:rStyle w:val="apple-tab-span"/>
          <w:rFonts w:ascii="Arial" w:hAnsi="Arial" w:cs="Arial"/>
          <w:color w:val="000000"/>
        </w:rPr>
        <w:tab/>
      </w:r>
    </w:p>
    <w:p w14:paraId="688CF61F" w14:textId="4F0D598A" w:rsidR="004F563E" w:rsidRDefault="004F563E" w:rsidP="004F563E">
      <w:pPr>
        <w:pStyle w:val="NormalWeb"/>
        <w:spacing w:before="240" w:beforeAutospacing="0" w:after="240" w:afterAutospacing="0"/>
        <w:ind w:hanging="720"/>
      </w:pPr>
      <w:r>
        <w:rPr>
          <w:rFonts w:ascii="Arial" w:hAnsi="Arial" w:cs="Arial"/>
          <w:color w:val="000000"/>
        </w:rPr>
        <w:t xml:space="preserve">October 11, 2022. “Top 10 Poorest States in the U.S.” </w:t>
      </w:r>
      <w:r>
        <w:rPr>
          <w:rFonts w:ascii="Arial" w:hAnsi="Arial" w:cs="Arial"/>
          <w:i/>
          <w:iCs/>
          <w:color w:val="000000"/>
        </w:rPr>
        <w:t xml:space="preserve">Friends Committee </w:t>
      </w:r>
      <w:r w:rsidR="000800A5">
        <w:rPr>
          <w:rFonts w:ascii="Arial" w:hAnsi="Arial" w:cs="Arial"/>
          <w:i/>
          <w:iCs/>
          <w:color w:val="000000"/>
        </w:rPr>
        <w:t>on</w:t>
      </w:r>
      <w:r>
        <w:rPr>
          <w:rFonts w:ascii="Arial" w:hAnsi="Arial" w:cs="Arial"/>
          <w:i/>
          <w:iCs/>
          <w:color w:val="000000"/>
        </w:rPr>
        <w:t xml:space="preserve"> National Legislation</w:t>
      </w:r>
      <w:r>
        <w:rPr>
          <w:rFonts w:ascii="Arial" w:hAnsi="Arial" w:cs="Arial"/>
          <w:color w:val="000000"/>
        </w:rPr>
        <w:t xml:space="preserve">, </w:t>
      </w:r>
      <w:hyperlink r:id="rId16" w:history="1">
        <w:r>
          <w:rPr>
            <w:rStyle w:val="Hyperlink"/>
            <w:rFonts w:ascii="Arial" w:hAnsi="Arial" w:cs="Arial"/>
            <w:color w:val="1155CC"/>
          </w:rPr>
          <w:t>https://www.fcnl.org/updates/2022-10/top-10-poorest-states-us</w:t>
        </w:r>
      </w:hyperlink>
      <w:r>
        <w:rPr>
          <w:rFonts w:ascii="Arial" w:hAnsi="Arial" w:cs="Arial"/>
          <w:color w:val="000000"/>
        </w:rPr>
        <w:t>.</w:t>
      </w:r>
      <w:r>
        <w:rPr>
          <w:rStyle w:val="apple-tab-span"/>
          <w:rFonts w:ascii="Arial" w:hAnsi="Arial" w:cs="Arial"/>
          <w:color w:val="000000"/>
        </w:rPr>
        <w:tab/>
      </w:r>
    </w:p>
    <w:p w14:paraId="02CAF801" w14:textId="7C8A6AF5" w:rsidR="004F563E" w:rsidRDefault="000800A5" w:rsidP="004F563E">
      <w:pPr>
        <w:pStyle w:val="NormalWeb"/>
        <w:spacing w:before="240" w:beforeAutospacing="0" w:after="240" w:afterAutospacing="0"/>
        <w:ind w:hanging="720"/>
      </w:pPr>
      <w:r>
        <w:rPr>
          <w:rFonts w:ascii="Arial" w:hAnsi="Arial" w:cs="Arial"/>
          <w:color w:val="000000"/>
        </w:rPr>
        <w:t>Tafone</w:t>
      </w:r>
      <w:r w:rsidR="004F563E">
        <w:rPr>
          <w:rFonts w:ascii="Arial" w:hAnsi="Arial" w:cs="Arial"/>
          <w:color w:val="000000"/>
        </w:rPr>
        <w:t xml:space="preserve">, Author: Eleanor. “Local Food Pantries Seeing More Families Seeking Help.” </w:t>
      </w:r>
      <w:r w:rsidR="004F563E">
        <w:rPr>
          <w:rFonts w:ascii="Arial" w:hAnsi="Arial" w:cs="Arial"/>
          <w:i/>
          <w:iCs/>
          <w:color w:val="000000"/>
        </w:rPr>
        <w:t>Wltx.com</w:t>
      </w:r>
      <w:r w:rsidR="004F563E">
        <w:rPr>
          <w:rFonts w:ascii="Arial" w:hAnsi="Arial" w:cs="Arial"/>
          <w:color w:val="000000"/>
        </w:rPr>
        <w:t xml:space="preserve">, 17 June 2022, </w:t>
      </w:r>
      <w:hyperlink r:id="rId17" w:history="1">
        <w:r w:rsidR="004F563E">
          <w:rPr>
            <w:rStyle w:val="Hyperlink"/>
            <w:rFonts w:ascii="Arial" w:hAnsi="Arial" w:cs="Arial"/>
            <w:color w:val="1155CC"/>
          </w:rPr>
          <w:t>https://www.wltx.com/article/news/local/midlands-food-pantries-inrease-in-need-columbia-sc/101-a8acb9bc-48be-4fdd-9e74-6dfb906d990e</w:t>
        </w:r>
      </w:hyperlink>
      <w:r w:rsidR="004F563E">
        <w:rPr>
          <w:rFonts w:ascii="Arial" w:hAnsi="Arial" w:cs="Arial"/>
          <w:color w:val="000000"/>
        </w:rPr>
        <w:t>.</w:t>
      </w:r>
      <w:r w:rsidR="004F563E">
        <w:rPr>
          <w:rStyle w:val="apple-tab-span"/>
          <w:rFonts w:ascii="Arial" w:hAnsi="Arial" w:cs="Arial"/>
          <w:color w:val="000000"/>
        </w:rPr>
        <w:tab/>
      </w:r>
    </w:p>
    <w:p w14:paraId="1EA854BC" w14:textId="7E50D7A3" w:rsidR="004F563E" w:rsidRPr="004F563E" w:rsidRDefault="004F563E" w:rsidP="004F563E">
      <w:pPr>
        <w:pStyle w:val="NormalWeb"/>
        <w:spacing w:before="240" w:beforeAutospacing="0" w:after="240" w:afterAutospacing="0"/>
        <w:ind w:hanging="720"/>
      </w:pPr>
      <w:r>
        <w:rPr>
          <w:rFonts w:ascii="Arial" w:hAnsi="Arial" w:cs="Arial"/>
          <w:color w:val="000000"/>
        </w:rPr>
        <w:t xml:space="preserve">“What Is Food Insecurity?” </w:t>
      </w:r>
      <w:r>
        <w:rPr>
          <w:rFonts w:ascii="Arial" w:hAnsi="Arial" w:cs="Arial"/>
          <w:i/>
          <w:iCs/>
          <w:color w:val="000000"/>
        </w:rPr>
        <w:t>Feeding America</w:t>
      </w:r>
      <w:r>
        <w:rPr>
          <w:rFonts w:ascii="Arial" w:hAnsi="Arial" w:cs="Arial"/>
          <w:color w:val="000000"/>
        </w:rPr>
        <w:t xml:space="preserve">, </w:t>
      </w:r>
      <w:hyperlink r:id="rId18" w:history="1">
        <w:r>
          <w:rPr>
            <w:rStyle w:val="Hyperlink"/>
            <w:rFonts w:ascii="Arial" w:hAnsi="Arial" w:cs="Arial"/>
            <w:color w:val="1155CC"/>
          </w:rPr>
          <w:t>https://www.feedingamerica.org/hunger-in-america/food-insecurity?s_src=W234REFER&amp;s_referrer=https%3A%2F%2Fmap.feedingamerica.org%2F&amp;s_channel=https%3A%2F%2Fmap.feedingamerica.org%2F&amp;s_subsrc=https%3A%2F%2Fwww.feedingamerica.org%2Fhunger-in-america%3F_ga%3D2.15800438.1357369662.1681671666-1213349443.1681412258</w:t>
        </w:r>
      </w:hyperlink>
      <w:r>
        <w:rPr>
          <w:rFonts w:ascii="Arial" w:hAnsi="Arial" w:cs="Arial"/>
          <w:color w:val="000000"/>
        </w:rPr>
        <w:t>.</w:t>
      </w:r>
      <w:r>
        <w:rPr>
          <w:rStyle w:val="apple-tab-span"/>
          <w:rFonts w:ascii="Arial" w:hAnsi="Arial" w:cs="Arial"/>
          <w:color w:val="000000"/>
        </w:rPr>
        <w:tab/>
      </w:r>
      <w:r>
        <w:rPr>
          <w:rFonts w:ascii="Arial" w:hAnsi="Arial" w:cs="Arial"/>
          <w:color w:val="000000"/>
        </w:rPr>
        <w:t> </w:t>
      </w:r>
    </w:p>
    <w:sectPr w:rsidR="004F563E" w:rsidRPr="004F563E" w:rsidSect="004F563E">
      <w:footerReference w:type="even"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0E76" w14:textId="77777777" w:rsidR="00114CFD" w:rsidRDefault="00114CFD" w:rsidP="004F563E">
      <w:r>
        <w:separator/>
      </w:r>
    </w:p>
  </w:endnote>
  <w:endnote w:type="continuationSeparator" w:id="0">
    <w:p w14:paraId="54D90059" w14:textId="77777777" w:rsidR="00114CFD" w:rsidRDefault="00114CFD" w:rsidP="004F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1763582"/>
      <w:docPartObj>
        <w:docPartGallery w:val="Page Numbers (Bottom of Page)"/>
        <w:docPartUnique/>
      </w:docPartObj>
    </w:sdtPr>
    <w:sdtContent>
      <w:p w14:paraId="12520E51" w14:textId="0E76AC2B" w:rsidR="004F563E" w:rsidRDefault="004F563E" w:rsidP="004F56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8BF566" w14:textId="77777777" w:rsidR="004F563E" w:rsidRDefault="004F563E" w:rsidP="004F56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1764482"/>
      <w:docPartObj>
        <w:docPartGallery w:val="Page Numbers (Bottom of Page)"/>
        <w:docPartUnique/>
      </w:docPartObj>
    </w:sdtPr>
    <w:sdtContent>
      <w:p w14:paraId="42E72579" w14:textId="0491A635" w:rsidR="004F563E" w:rsidRDefault="004F563E" w:rsidP="00F270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1D1249C" w14:textId="77777777" w:rsidR="004F563E" w:rsidRDefault="004F563E" w:rsidP="004F56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27B8" w14:textId="77777777" w:rsidR="00114CFD" w:rsidRDefault="00114CFD" w:rsidP="004F563E">
      <w:r>
        <w:separator/>
      </w:r>
    </w:p>
  </w:footnote>
  <w:footnote w:type="continuationSeparator" w:id="0">
    <w:p w14:paraId="10530D9F" w14:textId="77777777" w:rsidR="00114CFD" w:rsidRDefault="00114CFD" w:rsidP="004F5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487"/>
    <w:multiLevelType w:val="multilevel"/>
    <w:tmpl w:val="C1DA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87BA1"/>
    <w:multiLevelType w:val="multilevel"/>
    <w:tmpl w:val="69A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352727">
    <w:abstractNumId w:val="1"/>
  </w:num>
  <w:num w:numId="2" w16cid:durableId="17946406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n Bland">
    <w15:presenceInfo w15:providerId="Windows Live" w15:userId="1959212ead0d2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1E"/>
    <w:rsid w:val="00076A4A"/>
    <w:rsid w:val="000800A5"/>
    <w:rsid w:val="0008051C"/>
    <w:rsid w:val="00114CFD"/>
    <w:rsid w:val="00262387"/>
    <w:rsid w:val="003643F8"/>
    <w:rsid w:val="004F563E"/>
    <w:rsid w:val="00526AA1"/>
    <w:rsid w:val="0061708F"/>
    <w:rsid w:val="006E4A1E"/>
    <w:rsid w:val="00A3238E"/>
    <w:rsid w:val="00AE33BC"/>
    <w:rsid w:val="00AF11EA"/>
    <w:rsid w:val="00CB65C6"/>
    <w:rsid w:val="00F40680"/>
    <w:rsid w:val="00FB3E38"/>
    <w:rsid w:val="00FC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EDB5"/>
  <w15:chartTrackingRefBased/>
  <w15:docId w15:val="{3EA56111-4E1C-5E43-A151-B85CD0B8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63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F563E"/>
    <w:pPr>
      <w:tabs>
        <w:tab w:val="center" w:pos="4680"/>
        <w:tab w:val="right" w:pos="9360"/>
      </w:tabs>
    </w:pPr>
  </w:style>
  <w:style w:type="character" w:customStyle="1" w:styleId="HeaderChar">
    <w:name w:val="Header Char"/>
    <w:basedOn w:val="DefaultParagraphFont"/>
    <w:link w:val="Header"/>
    <w:uiPriority w:val="99"/>
    <w:rsid w:val="004F563E"/>
  </w:style>
  <w:style w:type="paragraph" w:styleId="Footer">
    <w:name w:val="footer"/>
    <w:basedOn w:val="Normal"/>
    <w:link w:val="FooterChar"/>
    <w:uiPriority w:val="99"/>
    <w:unhideWhenUsed/>
    <w:rsid w:val="004F563E"/>
    <w:pPr>
      <w:tabs>
        <w:tab w:val="center" w:pos="4680"/>
        <w:tab w:val="right" w:pos="9360"/>
      </w:tabs>
    </w:pPr>
  </w:style>
  <w:style w:type="character" w:customStyle="1" w:styleId="FooterChar">
    <w:name w:val="Footer Char"/>
    <w:basedOn w:val="DefaultParagraphFont"/>
    <w:link w:val="Footer"/>
    <w:uiPriority w:val="99"/>
    <w:rsid w:val="004F563E"/>
  </w:style>
  <w:style w:type="character" w:styleId="Hyperlink">
    <w:name w:val="Hyperlink"/>
    <w:basedOn w:val="DefaultParagraphFont"/>
    <w:uiPriority w:val="99"/>
    <w:semiHidden/>
    <w:unhideWhenUsed/>
    <w:rsid w:val="004F563E"/>
    <w:rPr>
      <w:color w:val="0000FF"/>
      <w:u w:val="single"/>
    </w:rPr>
  </w:style>
  <w:style w:type="character" w:customStyle="1" w:styleId="apple-tab-span">
    <w:name w:val="apple-tab-span"/>
    <w:basedOn w:val="DefaultParagraphFont"/>
    <w:rsid w:val="004F563E"/>
  </w:style>
  <w:style w:type="character" w:styleId="PageNumber">
    <w:name w:val="page number"/>
    <w:basedOn w:val="DefaultParagraphFont"/>
    <w:uiPriority w:val="99"/>
    <w:semiHidden/>
    <w:unhideWhenUsed/>
    <w:rsid w:val="004F563E"/>
  </w:style>
  <w:style w:type="character" w:styleId="FollowedHyperlink">
    <w:name w:val="FollowedHyperlink"/>
    <w:basedOn w:val="DefaultParagraphFont"/>
    <w:uiPriority w:val="99"/>
    <w:semiHidden/>
    <w:unhideWhenUsed/>
    <w:rsid w:val="00FC3EF7"/>
    <w:rPr>
      <w:color w:val="954F72" w:themeColor="followedHyperlink"/>
      <w:u w:val="single"/>
    </w:rPr>
  </w:style>
  <w:style w:type="paragraph" w:styleId="Revision">
    <w:name w:val="Revision"/>
    <w:hidden/>
    <w:uiPriority w:val="99"/>
    <w:semiHidden/>
    <w:rsid w:val="0008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80595">
      <w:bodyDiv w:val="1"/>
      <w:marLeft w:val="0"/>
      <w:marRight w:val="0"/>
      <w:marTop w:val="0"/>
      <w:marBottom w:val="0"/>
      <w:divBdr>
        <w:top w:val="none" w:sz="0" w:space="0" w:color="auto"/>
        <w:left w:val="none" w:sz="0" w:space="0" w:color="auto"/>
        <w:bottom w:val="none" w:sz="0" w:space="0" w:color="auto"/>
        <w:right w:val="none" w:sz="0" w:space="0" w:color="auto"/>
      </w:divBdr>
    </w:div>
    <w:div w:id="523906314">
      <w:bodyDiv w:val="1"/>
      <w:marLeft w:val="0"/>
      <w:marRight w:val="0"/>
      <w:marTop w:val="0"/>
      <w:marBottom w:val="0"/>
      <w:divBdr>
        <w:top w:val="none" w:sz="0" w:space="0" w:color="auto"/>
        <w:left w:val="none" w:sz="0" w:space="0" w:color="auto"/>
        <w:bottom w:val="none" w:sz="0" w:space="0" w:color="auto"/>
        <w:right w:val="none" w:sz="0" w:space="0" w:color="auto"/>
      </w:divBdr>
    </w:div>
    <w:div w:id="838009168">
      <w:bodyDiv w:val="1"/>
      <w:marLeft w:val="0"/>
      <w:marRight w:val="0"/>
      <w:marTop w:val="0"/>
      <w:marBottom w:val="0"/>
      <w:divBdr>
        <w:top w:val="none" w:sz="0" w:space="0" w:color="auto"/>
        <w:left w:val="none" w:sz="0" w:space="0" w:color="auto"/>
        <w:bottom w:val="none" w:sz="0" w:space="0" w:color="auto"/>
        <w:right w:val="none" w:sz="0" w:space="0" w:color="auto"/>
      </w:divBdr>
    </w:div>
    <w:div w:id="889345271">
      <w:bodyDiv w:val="1"/>
      <w:marLeft w:val="0"/>
      <w:marRight w:val="0"/>
      <w:marTop w:val="0"/>
      <w:marBottom w:val="0"/>
      <w:divBdr>
        <w:top w:val="none" w:sz="0" w:space="0" w:color="auto"/>
        <w:left w:val="none" w:sz="0" w:space="0" w:color="auto"/>
        <w:bottom w:val="none" w:sz="0" w:space="0" w:color="auto"/>
        <w:right w:val="none" w:sz="0" w:space="0" w:color="auto"/>
      </w:divBdr>
    </w:div>
    <w:div w:id="950431562">
      <w:bodyDiv w:val="1"/>
      <w:marLeft w:val="0"/>
      <w:marRight w:val="0"/>
      <w:marTop w:val="0"/>
      <w:marBottom w:val="0"/>
      <w:divBdr>
        <w:top w:val="none" w:sz="0" w:space="0" w:color="auto"/>
        <w:left w:val="none" w:sz="0" w:space="0" w:color="auto"/>
        <w:bottom w:val="none" w:sz="0" w:space="0" w:color="auto"/>
        <w:right w:val="none" w:sz="0" w:space="0" w:color="auto"/>
      </w:divBdr>
    </w:div>
    <w:div w:id="1513957509">
      <w:bodyDiv w:val="1"/>
      <w:marLeft w:val="0"/>
      <w:marRight w:val="0"/>
      <w:marTop w:val="0"/>
      <w:marBottom w:val="0"/>
      <w:divBdr>
        <w:top w:val="none" w:sz="0" w:space="0" w:color="auto"/>
        <w:left w:val="none" w:sz="0" w:space="0" w:color="auto"/>
        <w:bottom w:val="none" w:sz="0" w:space="0" w:color="auto"/>
        <w:right w:val="none" w:sz="0" w:space="0" w:color="auto"/>
      </w:divBdr>
    </w:div>
    <w:div w:id="1584334249">
      <w:bodyDiv w:val="1"/>
      <w:marLeft w:val="0"/>
      <w:marRight w:val="0"/>
      <w:marTop w:val="0"/>
      <w:marBottom w:val="0"/>
      <w:divBdr>
        <w:top w:val="none" w:sz="0" w:space="0" w:color="auto"/>
        <w:left w:val="none" w:sz="0" w:space="0" w:color="auto"/>
        <w:bottom w:val="none" w:sz="0" w:space="0" w:color="auto"/>
        <w:right w:val="none" w:sz="0" w:space="0" w:color="auto"/>
      </w:divBdr>
    </w:div>
    <w:div w:id="1733383719">
      <w:bodyDiv w:val="1"/>
      <w:marLeft w:val="0"/>
      <w:marRight w:val="0"/>
      <w:marTop w:val="0"/>
      <w:marBottom w:val="0"/>
      <w:divBdr>
        <w:top w:val="none" w:sz="0" w:space="0" w:color="auto"/>
        <w:left w:val="none" w:sz="0" w:space="0" w:color="auto"/>
        <w:bottom w:val="none" w:sz="0" w:space="0" w:color="auto"/>
        <w:right w:val="none" w:sz="0" w:space="0" w:color="auto"/>
      </w:divBdr>
    </w:div>
    <w:div w:id="1992245846">
      <w:bodyDiv w:val="1"/>
      <w:marLeft w:val="0"/>
      <w:marRight w:val="0"/>
      <w:marTop w:val="0"/>
      <w:marBottom w:val="0"/>
      <w:divBdr>
        <w:top w:val="none" w:sz="0" w:space="0" w:color="auto"/>
        <w:left w:val="none" w:sz="0" w:space="0" w:color="auto"/>
        <w:bottom w:val="none" w:sz="0" w:space="0" w:color="auto"/>
        <w:right w:val="none" w:sz="0" w:space="0" w:color="auto"/>
      </w:divBdr>
    </w:div>
    <w:div w:id="20301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eedingamerica.org/take-action/advocate/federal-hunger-relief-programs/national-school-lunch-program" TargetMode="External"/><Relationship Id="rId18" Type="http://schemas.openxmlformats.org/officeDocument/2006/relationships/hyperlink" Target="https://www.feedingamerica.org/hunger-in-america/food-insecurity?s_src=W234REFER&amp;s_referrer=https%3A%2F%2Fmap.feedingamerica.org%2F&amp;s_channel=https%3A%2F%2Fmap.feedingamerica.org%2F&amp;s_subsrc=https%3A%2F%2Fwww.feedingamerica.org%2Fhunger-in-america%3F_ga%3D2.15800438.1357369662.1681671666-1213349443.168141225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junction800.com/wp-content/uploads/2021/09/Junction800.pdf" TargetMode="External"/><Relationship Id="rId17" Type="http://schemas.openxmlformats.org/officeDocument/2006/relationships/hyperlink" Target="https://www.wltx.com/article/news/local/midlands-food-pantries-inrease-in-need-columbia-sc/101-a8acb9bc-48be-4fdd-9e74-6dfb906d990e" TargetMode="External"/><Relationship Id="rId2" Type="http://schemas.openxmlformats.org/officeDocument/2006/relationships/styles" Target="styles.xml"/><Relationship Id="rId16" Type="http://schemas.openxmlformats.org/officeDocument/2006/relationships/hyperlink" Target="https://www.fcnl.org/updates/2022-10/top-10-poorest-states-u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eedingamerica.org/hunger-in-america/south-carolina" TargetMode="External"/><Relationship Id="rId5" Type="http://schemas.openxmlformats.org/officeDocument/2006/relationships/footnotes" Target="footnotes.xml"/><Relationship Id="rId15" Type="http://schemas.openxmlformats.org/officeDocument/2006/relationships/hyperlink" Target="https://www.fcnl.org/updates/2022-10/top-10-hungriest-states-us" TargetMode="External"/><Relationship Id="rId23" Type="http://schemas.openxmlformats.org/officeDocument/2006/relationships/theme" Target="theme/theme1.xml"/><Relationship Id="rId10" Type="http://schemas.openxmlformats.org/officeDocument/2006/relationships/hyperlink" Target="https://www.cbpp.org/research/food-assistance/a-closer-look-at-who-benefits-from-snap-state-by-state-fact-shee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arvesthope.org/about" TargetMode="External"/><Relationship Id="rId14" Type="http://schemas.openxmlformats.org/officeDocument/2006/relationships/hyperlink" Target="https://ed.sc.gov/districts-schools/health-and-nutrition/meal-programs/national-school-lunch-program/" TargetMode="External"/><Relationship Id="rId22" Type="http://schemas.microsoft.com/office/2011/relationships/people" Target="peop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Wiley</dc:creator>
  <cp:keywords/>
  <dc:description/>
  <cp:lastModifiedBy>Marian Bland</cp:lastModifiedBy>
  <cp:revision>6</cp:revision>
  <dcterms:created xsi:type="dcterms:W3CDTF">2023-04-20T12:51:00Z</dcterms:created>
  <dcterms:modified xsi:type="dcterms:W3CDTF">2023-04-23T12:14:00Z</dcterms:modified>
</cp:coreProperties>
</file>