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E1E2" w14:textId="3C2482D3" w:rsidR="00DC210E" w:rsidRPr="006B4DEF" w:rsidRDefault="00C008F1" w:rsidP="006504A7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6B4DEF">
        <w:rPr>
          <w:rFonts w:ascii="Times New Roman" w:hAnsi="Times New Roman" w:cs="Times New Roman"/>
          <w:b/>
          <w:bCs/>
          <w:sz w:val="36"/>
          <w:szCs w:val="36"/>
        </w:rPr>
        <w:t>Evergreen Entertainment</w:t>
      </w:r>
    </w:p>
    <w:p w14:paraId="4EC559B5" w14:textId="27D5EF4F" w:rsidR="00C008F1" w:rsidRDefault="00C52C36" w:rsidP="006504A7">
      <w:pPr>
        <w:spacing w:after="0"/>
      </w:pPr>
      <w:r>
        <w:t xml:space="preserve">3333 </w:t>
      </w:r>
      <w:proofErr w:type="spellStart"/>
      <w:r>
        <w:t>SomeStreet</w:t>
      </w:r>
      <w:proofErr w:type="spellEnd"/>
      <w:r>
        <w:t xml:space="preserve"> Dr.</w:t>
      </w:r>
    </w:p>
    <w:p w14:paraId="23385E40" w14:textId="5731AB8D" w:rsidR="00C52C36" w:rsidRDefault="00C52C36" w:rsidP="006504A7">
      <w:pPr>
        <w:spacing w:after="0"/>
      </w:pPr>
      <w:r>
        <w:t>Columbia, SC, 29033</w:t>
      </w:r>
    </w:p>
    <w:p w14:paraId="0D6D5265" w14:textId="77777777" w:rsidR="00DC210E" w:rsidRDefault="00DC210E" w:rsidP="006504A7">
      <w:pPr>
        <w:spacing w:after="0"/>
      </w:pPr>
    </w:p>
    <w:p w14:paraId="5417AC21" w14:textId="3ADB62E2" w:rsidR="00AA1A1D" w:rsidRDefault="00927118" w:rsidP="006504A7">
      <w:pPr>
        <w:spacing w:after="0"/>
      </w:pPr>
      <w:r>
        <w:t>April 11, 2023</w:t>
      </w:r>
    </w:p>
    <w:p w14:paraId="22F3604E" w14:textId="77777777" w:rsidR="00927118" w:rsidRDefault="00927118" w:rsidP="006504A7">
      <w:pPr>
        <w:spacing w:after="0"/>
        <w:rPr>
          <w:ins w:id="0" w:author="Marian Bland" w:date="2023-04-15T11:04:00Z"/>
        </w:rPr>
      </w:pPr>
    </w:p>
    <w:p w14:paraId="3C971A03" w14:textId="2BB2ED46" w:rsidR="004E7149" w:rsidRDefault="004E7149" w:rsidP="006504A7">
      <w:pPr>
        <w:spacing w:after="0"/>
        <w:rPr>
          <w:ins w:id="1" w:author="Marian Bland" w:date="2023-04-15T11:04:00Z"/>
        </w:rPr>
      </w:pPr>
      <w:ins w:id="2" w:author="Marian Bland" w:date="2023-04-15T11:04:00Z">
        <w:r>
          <w:t>Missing addressee mailing info block</w:t>
        </w:r>
      </w:ins>
    </w:p>
    <w:p w14:paraId="18A8D7FE" w14:textId="77777777" w:rsidR="004E7149" w:rsidRDefault="004E7149" w:rsidP="006504A7">
      <w:pPr>
        <w:spacing w:after="0"/>
      </w:pPr>
    </w:p>
    <w:p w14:paraId="04F6D536" w14:textId="09C95B8B" w:rsidR="00927118" w:rsidRDefault="006504A7" w:rsidP="006504A7">
      <w:pPr>
        <w:spacing w:after="0"/>
      </w:pPr>
      <w:r>
        <w:t xml:space="preserve">Dear </w:t>
      </w:r>
      <w:r w:rsidR="009C6486">
        <w:t>Mark Smith</w:t>
      </w:r>
      <w:r w:rsidR="006B4DEF">
        <w:t>,</w:t>
      </w:r>
    </w:p>
    <w:p w14:paraId="1700ED52" w14:textId="77777777" w:rsidR="006504A7" w:rsidRDefault="006504A7" w:rsidP="006504A7">
      <w:pPr>
        <w:spacing w:after="0"/>
      </w:pPr>
    </w:p>
    <w:p w14:paraId="15ACE1D2" w14:textId="3C92E779" w:rsidR="00D5144E" w:rsidRDefault="00AC2196" w:rsidP="006504A7">
      <w:pPr>
        <w:spacing w:after="0"/>
      </w:pPr>
      <w:r>
        <w:t xml:space="preserve">This letter confirms </w:t>
      </w:r>
      <w:r w:rsidR="00EB1BF0">
        <w:t>that your employment with Evergreen Entertainment will be terminated</w:t>
      </w:r>
      <w:del w:id="3" w:author="Marian Bland" w:date="2023-04-15T11:04:00Z">
        <w:r w:rsidR="00EB1BF0" w:rsidDel="004E7149">
          <w:delText>,</w:delText>
        </w:r>
      </w:del>
      <w:r w:rsidR="00EB1BF0">
        <w:t xml:space="preserve"> effective April 12, 2023.</w:t>
      </w:r>
    </w:p>
    <w:p w14:paraId="6C9C45C0" w14:textId="77777777" w:rsidR="00D5144E" w:rsidRDefault="00D5144E" w:rsidP="006504A7">
      <w:pPr>
        <w:spacing w:after="0"/>
      </w:pPr>
    </w:p>
    <w:p w14:paraId="4D3F2063" w14:textId="1BC8B272" w:rsidR="00D5144E" w:rsidRDefault="00D5144E" w:rsidP="006504A7">
      <w:pPr>
        <w:spacing w:after="0"/>
      </w:pPr>
      <w:r>
        <w:t>We have come to the decision to terminate your employment for the following reasons:</w:t>
      </w:r>
    </w:p>
    <w:p w14:paraId="2B9A1BE6" w14:textId="77777777" w:rsidR="00D5144E" w:rsidRDefault="00D5144E" w:rsidP="006504A7">
      <w:pPr>
        <w:spacing w:after="0"/>
      </w:pPr>
    </w:p>
    <w:p w14:paraId="23894AAF" w14:textId="489A4F03" w:rsidR="00D5144E" w:rsidRDefault="002408EB" w:rsidP="006504A7">
      <w:pPr>
        <w:spacing w:after="0"/>
      </w:pPr>
      <w:r>
        <w:t xml:space="preserve">On </w:t>
      </w:r>
      <w:r w:rsidR="00DF6ABD">
        <w:t xml:space="preserve">March </w:t>
      </w:r>
      <w:r w:rsidR="006F186B">
        <w:t>7</w:t>
      </w:r>
      <w:r w:rsidR="006F186B" w:rsidRPr="006F186B">
        <w:rPr>
          <w:vertAlign w:val="superscript"/>
        </w:rPr>
        <w:t>th</w:t>
      </w:r>
      <w:r w:rsidR="006F186B">
        <w:t>, 2023, you we</w:t>
      </w:r>
      <w:r w:rsidR="00BE6F47">
        <w:t>re</w:t>
      </w:r>
      <w:r w:rsidR="006F186B">
        <w:t xml:space="preserve"> seen tampering with another employee’s company computer</w:t>
      </w:r>
      <w:r w:rsidR="00BE6F47">
        <w:t xml:space="preserve">. </w:t>
      </w:r>
      <w:r w:rsidR="00D40DB8">
        <w:t xml:space="preserve">We </w:t>
      </w:r>
      <w:r w:rsidR="00362769">
        <w:t>conducted</w:t>
      </w:r>
      <w:r w:rsidR="00D40DB8">
        <w:t xml:space="preserve"> a meeting with you and a formal written warning was provided</w:t>
      </w:r>
      <w:ins w:id="4" w:author="Marian Bland" w:date="2023-04-15T11:05:00Z">
        <w:r w:rsidR="004E7149">
          <w:t xml:space="preserve"> </w:t>
        </w:r>
      </w:ins>
      <w:del w:id="5" w:author="Marian Bland" w:date="2023-04-15T11:05:00Z">
        <w:r w:rsidR="00E321C1" w:rsidDel="004E7149">
          <w:delText>, which explained</w:delText>
        </w:r>
      </w:del>
      <w:ins w:id="6" w:author="Marian Bland" w:date="2023-04-15T11:05:00Z">
        <w:r w:rsidR="004E7149">
          <w:t xml:space="preserve"> explaining</w:t>
        </w:r>
      </w:ins>
      <w:r w:rsidR="00E321C1">
        <w:t xml:space="preserve"> the several policies </w:t>
      </w:r>
      <w:r w:rsidR="005851C6">
        <w:t>that were violated.</w:t>
      </w:r>
    </w:p>
    <w:p w14:paraId="428E01F9" w14:textId="77777777" w:rsidR="005851C6" w:rsidRDefault="005851C6" w:rsidP="006504A7">
      <w:pPr>
        <w:spacing w:after="0"/>
      </w:pPr>
    </w:p>
    <w:p w14:paraId="4595829C" w14:textId="2A8E8E94" w:rsidR="005851C6" w:rsidRDefault="005851C6" w:rsidP="006504A7">
      <w:pPr>
        <w:spacing w:after="0"/>
      </w:pPr>
      <w:r>
        <w:t>On March 17</w:t>
      </w:r>
      <w:r w:rsidRPr="005851C6">
        <w:rPr>
          <w:vertAlign w:val="superscript"/>
        </w:rPr>
        <w:t>th</w:t>
      </w:r>
      <w:r>
        <w:t xml:space="preserve">, 2023, </w:t>
      </w:r>
      <w:r w:rsidR="009C3396">
        <w:t xml:space="preserve">comments were </w:t>
      </w:r>
      <w:r w:rsidR="00A02434">
        <w:t>found in code written by you that stated that you</w:t>
      </w:r>
      <w:ins w:id="7" w:author="Marian Bland" w:date="2023-04-15T11:05:00Z">
        <w:r w:rsidR="004E7149">
          <w:t xml:space="preserve"> had </w:t>
        </w:r>
      </w:ins>
      <w:del w:id="8" w:author="Marian Bland" w:date="2023-04-15T11:05:00Z">
        <w:r w:rsidR="00A02434" w:rsidDel="004E7149">
          <w:delText xml:space="preserve"> have</w:delText>
        </w:r>
      </w:del>
      <w:r w:rsidR="00A02434">
        <w:t xml:space="preserve"> come to work intoxicated.</w:t>
      </w:r>
      <w:r w:rsidR="00500A2B">
        <w:t xml:space="preserve"> One of the CEOs </w:t>
      </w:r>
      <w:r w:rsidR="00AF395B">
        <w:t>saw this and had you sent home without pay that day.</w:t>
      </w:r>
      <w:r w:rsidR="00A02434">
        <w:t xml:space="preserve"> </w:t>
      </w:r>
      <w:r w:rsidR="00EC2FDE">
        <w:t xml:space="preserve">You received your second formal written warning </w:t>
      </w:r>
      <w:del w:id="9" w:author="Marian Bland" w:date="2023-04-15T11:05:00Z">
        <w:r w:rsidR="00EC2FDE" w:rsidDel="004E7149">
          <w:delText>after a brief meeting</w:delText>
        </w:r>
        <w:r w:rsidR="00AF395B" w:rsidDel="004E7149">
          <w:delText xml:space="preserve"> </w:delText>
        </w:r>
      </w:del>
      <w:r w:rsidR="00AF395B">
        <w:t>the day a</w:t>
      </w:r>
      <w:r w:rsidR="00AB283C">
        <w:t>fter</w:t>
      </w:r>
      <w:ins w:id="10" w:author="Marian Bland" w:date="2023-04-15T11:06:00Z">
        <w:r w:rsidR="004E7149">
          <w:t xml:space="preserve">, </w:t>
        </w:r>
      </w:ins>
      <w:del w:id="11" w:author="Marian Bland" w:date="2023-04-15T11:06:00Z">
        <w:r w:rsidR="00EC2FDE" w:rsidDel="004E7149">
          <w:delText>. In this meeting, we</w:delText>
        </w:r>
      </w:del>
      <w:ins w:id="12" w:author="Marian Bland" w:date="2023-04-15T11:06:00Z">
        <w:r w:rsidR="004E7149">
          <w:t xml:space="preserve"> and were</w:t>
        </w:r>
      </w:ins>
      <w:r w:rsidR="00EC2FDE">
        <w:t xml:space="preserve"> informed </w:t>
      </w:r>
      <w:del w:id="13" w:author="Marian Bland" w:date="2023-04-15T11:06:00Z">
        <w:r w:rsidR="00EC2FDE" w:rsidDel="004E7149">
          <w:delText>you</w:delText>
        </w:r>
      </w:del>
      <w:r w:rsidR="00EC2FDE">
        <w:t xml:space="preserve"> that </w:t>
      </w:r>
      <w:r w:rsidR="00A832A4">
        <w:t>a third warning would result in termination.</w:t>
      </w:r>
    </w:p>
    <w:p w14:paraId="54E8F0F5" w14:textId="77777777" w:rsidR="00A832A4" w:rsidRDefault="00A832A4" w:rsidP="006504A7">
      <w:pPr>
        <w:spacing w:after="0"/>
      </w:pPr>
    </w:p>
    <w:p w14:paraId="0CE201CA" w14:textId="6978B611" w:rsidR="00A832A4" w:rsidRDefault="00A832A4" w:rsidP="006504A7">
      <w:pPr>
        <w:spacing w:after="0"/>
      </w:pPr>
      <w:r>
        <w:t>On April 1</w:t>
      </w:r>
      <w:r w:rsidRPr="00A832A4">
        <w:rPr>
          <w:vertAlign w:val="superscript"/>
        </w:rPr>
        <w:t>st</w:t>
      </w:r>
      <w:r>
        <w:t xml:space="preserve">, 2023, </w:t>
      </w:r>
      <w:r w:rsidR="00DA06AF">
        <w:t xml:space="preserve">you posted source code from one of our </w:t>
      </w:r>
      <w:r w:rsidR="00BF3E2F">
        <w:t>latest</w:t>
      </w:r>
      <w:r w:rsidR="00DA06AF">
        <w:t xml:space="preserve"> projects</w:t>
      </w:r>
      <w:r w:rsidR="00296145">
        <w:t xml:space="preserve"> on Twitter.com</w:t>
      </w:r>
      <w:r w:rsidR="00BF3E2F">
        <w:t>, resulting in your termination.</w:t>
      </w:r>
    </w:p>
    <w:p w14:paraId="0AB6176E" w14:textId="77777777" w:rsidR="00116FEC" w:rsidRDefault="00116FEC" w:rsidP="006504A7">
      <w:pPr>
        <w:spacing w:after="0"/>
      </w:pPr>
    </w:p>
    <w:p w14:paraId="4B14D751" w14:textId="3B6BDD2C" w:rsidR="00116FEC" w:rsidRDefault="00116FEC" w:rsidP="006504A7">
      <w:pPr>
        <w:spacing w:after="0"/>
      </w:pPr>
      <w:r>
        <w:t>Your last paycheck will be mailed to your address</w:t>
      </w:r>
      <w:ins w:id="14" w:author="Marian Bland" w:date="2023-04-15T11:06:00Z">
        <w:r w:rsidR="004E7149">
          <w:t xml:space="preserve"> of r</w:t>
        </w:r>
      </w:ins>
      <w:ins w:id="15" w:author="Marian Bland" w:date="2023-04-15T11:07:00Z">
        <w:r w:rsidR="004E7149">
          <w:t>ecord</w:t>
        </w:r>
      </w:ins>
      <w:r>
        <w:t xml:space="preserve">. </w:t>
      </w:r>
      <w:r w:rsidR="000E49CC">
        <w:t>Your healthcare and dental benefits will remain in effect</w:t>
      </w:r>
      <w:r w:rsidR="00660645">
        <w:t xml:space="preserve"> until May 1</w:t>
      </w:r>
      <w:r w:rsidR="000A40C4">
        <w:t>2</w:t>
      </w:r>
      <w:r w:rsidR="00660645">
        <w:t>, 2023</w:t>
      </w:r>
      <w:r w:rsidR="000A40C4">
        <w:t xml:space="preserve">, </w:t>
      </w:r>
      <w:ins w:id="16" w:author="Marian Bland" w:date="2023-04-15T11:07:00Z">
        <w:r w:rsidR="004E7149">
          <w:t xml:space="preserve">which is </w:t>
        </w:r>
      </w:ins>
      <w:r w:rsidR="000A40C4">
        <w:t>30 days after your termination date of April 12</w:t>
      </w:r>
      <w:r w:rsidR="00060287">
        <w:t>, 2023.</w:t>
      </w:r>
    </w:p>
    <w:p w14:paraId="0FA71C8E" w14:textId="77777777" w:rsidR="00060287" w:rsidRDefault="00060287" w:rsidP="006504A7">
      <w:pPr>
        <w:spacing w:after="0"/>
      </w:pPr>
    </w:p>
    <w:p w14:paraId="123683B5" w14:textId="4B4FD018" w:rsidR="00060287" w:rsidRDefault="00060287" w:rsidP="006504A7">
      <w:pPr>
        <w:spacing w:after="0"/>
      </w:pPr>
      <w:r>
        <w:t xml:space="preserve">We expect you to return your company laptop, phone, and </w:t>
      </w:r>
      <w:r w:rsidR="00D51C6D">
        <w:t>keys by</w:t>
      </w:r>
      <w:ins w:id="17" w:author="Marian Bland" w:date="2023-04-15T11:07:00Z">
        <w:r w:rsidR="004E7149">
          <w:t xml:space="preserve"> the</w:t>
        </w:r>
      </w:ins>
      <w:r w:rsidR="00D51C6D">
        <w:t xml:space="preserve"> end of business day April 12, 2023.</w:t>
      </w:r>
    </w:p>
    <w:p w14:paraId="5767AF9C" w14:textId="77777777" w:rsidR="00D51C6D" w:rsidRDefault="00D51C6D" w:rsidP="006504A7">
      <w:pPr>
        <w:spacing w:after="0"/>
      </w:pPr>
    </w:p>
    <w:p w14:paraId="1952404B" w14:textId="439C4229" w:rsidR="00D51C6D" w:rsidRDefault="00717B08" w:rsidP="006504A7">
      <w:pPr>
        <w:spacing w:after="0"/>
      </w:pPr>
      <w:r>
        <w:t>Please keep in mind</w:t>
      </w:r>
      <w:ins w:id="18" w:author="Marian Bland" w:date="2023-04-15T11:07:00Z">
        <w:r w:rsidR="00214531">
          <w:t>,</w:t>
        </w:r>
      </w:ins>
      <w:r>
        <w:t xml:space="preserve"> the onboarding forms you signed </w:t>
      </w:r>
      <w:r w:rsidR="00573F44">
        <w:t>upon being hired to work for Evergreen Entertainment</w:t>
      </w:r>
      <w:r w:rsidR="00B54523">
        <w:t>,</w:t>
      </w:r>
      <w:r w:rsidR="00573F44">
        <w:t xml:space="preserve"> which </w:t>
      </w:r>
      <w:ins w:id="19" w:author="Marian Bland" w:date="2023-04-15T11:07:00Z">
        <w:r w:rsidR="00214531">
          <w:t xml:space="preserve">are </w:t>
        </w:r>
      </w:ins>
      <w:del w:id="20" w:author="Marian Bland" w:date="2023-04-15T11:07:00Z">
        <w:r w:rsidR="00573F44" w:rsidDel="00214531">
          <w:delText>is</w:delText>
        </w:r>
      </w:del>
      <w:r w:rsidR="00573F44">
        <w:t xml:space="preserve"> attached to this letter.</w:t>
      </w:r>
      <w:r w:rsidR="000C291E">
        <w:t xml:space="preserve"> </w:t>
      </w:r>
    </w:p>
    <w:p w14:paraId="0F4D2943" w14:textId="77777777" w:rsidR="00DD4D02" w:rsidRDefault="00DD4D02" w:rsidP="006504A7">
      <w:pPr>
        <w:spacing w:after="0"/>
      </w:pPr>
    </w:p>
    <w:p w14:paraId="061BA7A6" w14:textId="3B8D4F16" w:rsidR="006504A7" w:rsidRDefault="00DD4D02" w:rsidP="006504A7">
      <w:pPr>
        <w:spacing w:after="0"/>
      </w:pPr>
      <w:r>
        <w:t>If you have any questions regarding your compensation, benefits, or policies</w:t>
      </w:r>
      <w:r w:rsidR="005068C8">
        <w:t xml:space="preserve">, please contact HR manager, </w:t>
      </w:r>
      <w:r w:rsidR="00760B08">
        <w:t>Michael</w:t>
      </w:r>
      <w:r w:rsidR="005068C8">
        <w:t xml:space="preserve"> Tyson at 111-111-1000</w:t>
      </w:r>
      <w:r w:rsidR="00D86435">
        <w:t xml:space="preserve"> or m</w:t>
      </w:r>
      <w:r w:rsidR="00760B08">
        <w:t>tyson@evergreen.com.</w:t>
      </w:r>
    </w:p>
    <w:p w14:paraId="5C8A1A78" w14:textId="77777777" w:rsidR="006504A7" w:rsidRDefault="006504A7" w:rsidP="006504A7">
      <w:pPr>
        <w:spacing w:after="0"/>
      </w:pPr>
    </w:p>
    <w:p w14:paraId="29AB76CD" w14:textId="5AF96BF5" w:rsidR="002973CD" w:rsidRDefault="002973CD" w:rsidP="006504A7">
      <w:pPr>
        <w:spacing w:after="0"/>
      </w:pPr>
      <w:r>
        <w:t>Regards,</w:t>
      </w:r>
    </w:p>
    <w:p w14:paraId="40598C82" w14:textId="77777777" w:rsidR="002973CD" w:rsidRDefault="002973CD" w:rsidP="006504A7">
      <w:pPr>
        <w:spacing w:after="0"/>
      </w:pPr>
    </w:p>
    <w:p w14:paraId="5A2DFE4D" w14:textId="632B0A4B" w:rsidR="002973CD" w:rsidRDefault="002973CD" w:rsidP="006504A7">
      <w:pPr>
        <w:spacing w:after="0"/>
      </w:pPr>
      <w:r>
        <w:t>Damian Sclafani</w:t>
      </w:r>
    </w:p>
    <w:p w14:paraId="5C9D2BBD" w14:textId="77777777" w:rsidR="00760B08" w:rsidRDefault="00760B08" w:rsidP="006504A7">
      <w:pPr>
        <w:spacing w:after="0"/>
      </w:pPr>
    </w:p>
    <w:p w14:paraId="6C386E5B" w14:textId="11849136" w:rsidR="00760B08" w:rsidRDefault="00760B08" w:rsidP="006504A7">
      <w:pPr>
        <w:spacing w:after="0"/>
      </w:pPr>
      <w:r>
        <w:t>Attachment(s)</w:t>
      </w:r>
      <w:r w:rsidR="00670E3F">
        <w:t>:  Evergreen Onboarding Policies</w:t>
      </w:r>
    </w:p>
    <w:p w14:paraId="31F29C7B" w14:textId="5B00B682" w:rsidR="00670E3F" w:rsidRDefault="00670E3F" w:rsidP="006504A7">
      <w:pPr>
        <w:spacing w:after="0"/>
      </w:pPr>
      <w:r>
        <w:lastRenderedPageBreak/>
        <w:tab/>
      </w:r>
      <w:r>
        <w:tab/>
      </w:r>
      <w:r w:rsidR="00B37A42">
        <w:t>March 7, 2023, Written Warning</w:t>
      </w:r>
    </w:p>
    <w:p w14:paraId="4FB57005" w14:textId="36BC3D20" w:rsidR="00B37A42" w:rsidRDefault="00B37A42" w:rsidP="006504A7">
      <w:pPr>
        <w:spacing w:after="0"/>
      </w:pPr>
      <w:r>
        <w:tab/>
      </w:r>
      <w:r>
        <w:tab/>
        <w:t>March 1</w:t>
      </w:r>
      <w:r w:rsidR="00C4176E">
        <w:t>7</w:t>
      </w:r>
      <w:r>
        <w:t>, 2023, Written Warning</w:t>
      </w:r>
    </w:p>
    <w:sectPr w:rsidR="00B3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 Bland">
    <w15:presenceInfo w15:providerId="Windows Live" w15:userId="1959212ead0d20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B2"/>
    <w:rsid w:val="0003231B"/>
    <w:rsid w:val="00060287"/>
    <w:rsid w:val="00065CF2"/>
    <w:rsid w:val="000A40C4"/>
    <w:rsid w:val="000C291E"/>
    <w:rsid w:val="000E49CC"/>
    <w:rsid w:val="00116FEC"/>
    <w:rsid w:val="00214531"/>
    <w:rsid w:val="002408EB"/>
    <w:rsid w:val="00296145"/>
    <w:rsid w:val="002973CD"/>
    <w:rsid w:val="002E3AD9"/>
    <w:rsid w:val="00321555"/>
    <w:rsid w:val="00326AB2"/>
    <w:rsid w:val="00362769"/>
    <w:rsid w:val="00451968"/>
    <w:rsid w:val="00455959"/>
    <w:rsid w:val="004E7149"/>
    <w:rsid w:val="00500A2B"/>
    <w:rsid w:val="005068C8"/>
    <w:rsid w:val="00573F44"/>
    <w:rsid w:val="005851C6"/>
    <w:rsid w:val="006504A7"/>
    <w:rsid w:val="00660645"/>
    <w:rsid w:val="00670E3F"/>
    <w:rsid w:val="006B4DEF"/>
    <w:rsid w:val="006F186B"/>
    <w:rsid w:val="00717B08"/>
    <w:rsid w:val="007276CC"/>
    <w:rsid w:val="00760B08"/>
    <w:rsid w:val="00927118"/>
    <w:rsid w:val="009B41B4"/>
    <w:rsid w:val="009C3396"/>
    <w:rsid w:val="009C6486"/>
    <w:rsid w:val="00A02434"/>
    <w:rsid w:val="00A65D95"/>
    <w:rsid w:val="00A832A4"/>
    <w:rsid w:val="00AA1A1D"/>
    <w:rsid w:val="00AB283C"/>
    <w:rsid w:val="00AC2196"/>
    <w:rsid w:val="00AF395B"/>
    <w:rsid w:val="00B1504F"/>
    <w:rsid w:val="00B37A42"/>
    <w:rsid w:val="00B54523"/>
    <w:rsid w:val="00BE6F47"/>
    <w:rsid w:val="00BF3E2F"/>
    <w:rsid w:val="00C008F1"/>
    <w:rsid w:val="00C4176E"/>
    <w:rsid w:val="00C52C36"/>
    <w:rsid w:val="00D40DB8"/>
    <w:rsid w:val="00D5144E"/>
    <w:rsid w:val="00D51C6D"/>
    <w:rsid w:val="00D86435"/>
    <w:rsid w:val="00DA06AF"/>
    <w:rsid w:val="00DC210E"/>
    <w:rsid w:val="00DD4D02"/>
    <w:rsid w:val="00DF6ABD"/>
    <w:rsid w:val="00E321C1"/>
    <w:rsid w:val="00E80397"/>
    <w:rsid w:val="00EA2E0A"/>
    <w:rsid w:val="00EB1BF0"/>
    <w:rsid w:val="00EC2FDE"/>
    <w:rsid w:val="00F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0A7F"/>
  <w15:chartTrackingRefBased/>
  <w15:docId w15:val="{303156F3-D7A7-4A5D-977A-D76BF823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E71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Sclafani</dc:creator>
  <cp:keywords/>
  <dc:description/>
  <cp:lastModifiedBy>Marian Bland</cp:lastModifiedBy>
  <cp:revision>60</cp:revision>
  <dcterms:created xsi:type="dcterms:W3CDTF">2023-04-02T17:46:00Z</dcterms:created>
  <dcterms:modified xsi:type="dcterms:W3CDTF">2023-04-15T15:08:00Z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79c9cfec8e94946af0b7617709838eb5c8fb164bb9a739293a97dd3f5f4a6d67</vt:lpwstr>
  </property>
</Properties>
</file>