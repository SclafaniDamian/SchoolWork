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7920"/>
      </w:tblGrid>
      <w:tr w:rsidR="00B469A5" w14:paraId="6BA7A4BE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1265EFA7" w14:textId="294C9116" w:rsidR="00B469A5" w:rsidRDefault="001F5994">
            <w:pPr>
              <w:pStyle w:val="CompanyName"/>
            </w:pPr>
            <w:r>
              <w:t>Evergreen Entertainment</w:t>
            </w:r>
          </w:p>
        </w:tc>
      </w:tr>
      <w:tr w:rsidR="00B469A5" w14:paraId="47D5FB8F" w14:textId="77777777" w:rsidTr="00DF4FA8">
        <w:trPr>
          <w:trHeight w:hRule="exact" w:val="87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2C2F6E2E" w14:textId="48BABF84" w:rsidR="00D7429E" w:rsidRDefault="00D7429E" w:rsidP="00D7429E">
            <w:pPr>
              <w:pStyle w:val="ContactInfo"/>
            </w:pPr>
            <w:r>
              <w:t>3333 SomeStreet Dr.</w:t>
            </w:r>
          </w:p>
          <w:p w14:paraId="32A2B35A" w14:textId="77777777" w:rsidR="00D7429E" w:rsidRDefault="00D7429E" w:rsidP="00D7429E">
            <w:pPr>
              <w:pStyle w:val="ContactInfo"/>
            </w:pPr>
            <w:r>
              <w:t>Columbia, SC, 29033</w:t>
            </w:r>
          </w:p>
          <w:p w14:paraId="245F40B8" w14:textId="1B05CDF4" w:rsidR="00DF4FA8" w:rsidRDefault="00DF4FA8" w:rsidP="00DF4FA8">
            <w:pPr>
              <w:pStyle w:val="ContactInfo"/>
            </w:pPr>
          </w:p>
          <w:p w14:paraId="63499525" w14:textId="1D839319" w:rsidR="00DF4FA8" w:rsidRDefault="00DF4FA8" w:rsidP="00DF4FA8">
            <w:pPr>
              <w:pStyle w:val="ContactInfo"/>
            </w:pPr>
          </w:p>
          <w:p w14:paraId="5BAEEA6A" w14:textId="77777777" w:rsidR="00DF4FA8" w:rsidRDefault="00DF4FA8" w:rsidP="00DF4FA8">
            <w:pPr>
              <w:pStyle w:val="ContactInfo"/>
            </w:pPr>
          </w:p>
          <w:p w14:paraId="19680D61" w14:textId="77777777" w:rsidR="00B469A5" w:rsidRDefault="00B469A5">
            <w:pPr>
              <w:pStyle w:val="Header"/>
            </w:pPr>
          </w:p>
        </w:tc>
      </w:tr>
    </w:tbl>
    <w:p w14:paraId="2B4D8DC6" w14:textId="3E9725D5" w:rsidR="00DF4FA8" w:rsidRDefault="007327D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ins w:id="0" w:author="Author">
        <w:r>
          <w:rPr>
            <w:rFonts w:ascii="Garamond" w:hAnsi="Garamond"/>
            <w:noProof/>
            <w:color w:val="333333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9330D3" wp14:editId="1B3B4903">
                  <wp:simplePos x="0" y="0"/>
                  <wp:positionH relativeFrom="column">
                    <wp:posOffset>4926148</wp:posOffset>
                  </wp:positionH>
                  <wp:positionV relativeFrom="paragraph">
                    <wp:posOffset>-1502</wp:posOffset>
                  </wp:positionV>
                  <wp:extent cx="1570777" cy="683537"/>
                  <wp:effectExtent l="0" t="0" r="10795" b="21590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570777" cy="6835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1A67B9" w14:textId="0C724E2F" w:rsidR="007327D8" w:rsidRDefault="007327D8">
                              <w:ins w:id="1" w:author="Author">
                                <w:r>
                                  <w:t xml:space="preserve">Fix right </w:t>
                                </w:r>
                                <w:proofErr w:type="gramStart"/>
                                <w:r>
                                  <w:t>margin</w:t>
                                </w:r>
                              </w:ins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79330D3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387.9pt;margin-top:-.1pt;width:123.7pt;height:5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" fillcolor="white [3201]" strokeweight=".5pt">
                  <v:textbox>
                    <w:txbxContent>
                      <w:p w14:paraId="101A67B9" w14:textId="0C724E2F" w:rsidR="007327D8" w:rsidRDefault="007327D8">
                        <w:ins w:id="2" w:author="Author">
                          <w:r>
                            <w:t xml:space="preserve">Fix right </w:t>
                          </w:r>
                          <w:proofErr w:type="gramStart"/>
                          <w:r>
                            <w:t>margin</w:t>
                          </w:r>
                        </w:ins>
                        <w:proofErr w:type="gramEnd"/>
                      </w:p>
                    </w:txbxContent>
                  </v:textbox>
                </v:shape>
              </w:pict>
            </mc:Fallback>
          </mc:AlternateContent>
        </w:r>
      </w:ins>
    </w:p>
    <w:p w14:paraId="59449DE0" w14:textId="2A9CCD12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 w:rsidRPr="00C301E9">
        <w:rPr>
          <w:rFonts w:ascii="Garamond" w:hAnsi="Garamond"/>
          <w:color w:val="333333"/>
        </w:rPr>
        <w:t xml:space="preserve">TO: </w:t>
      </w:r>
      <w:r w:rsidR="00C427D4">
        <w:rPr>
          <w:rFonts w:ascii="Garamond" w:hAnsi="Garamond"/>
          <w:color w:val="333333"/>
        </w:rPr>
        <w:t>Evergreen Entertainment Management Council</w:t>
      </w:r>
    </w:p>
    <w:p w14:paraId="38697603" w14:textId="5E83ACFA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 w:rsidRPr="00C301E9">
        <w:rPr>
          <w:rFonts w:ascii="Garamond" w:hAnsi="Garamond"/>
          <w:color w:val="333333"/>
        </w:rPr>
        <w:t xml:space="preserve">FROM: </w:t>
      </w:r>
      <w:r w:rsidR="00C427D4">
        <w:rPr>
          <w:rFonts w:ascii="Garamond" w:hAnsi="Garamond"/>
          <w:color w:val="333333"/>
        </w:rPr>
        <w:t xml:space="preserve">Damian Sclafani, Head of </w:t>
      </w:r>
      <w:r w:rsidR="00D66710">
        <w:rPr>
          <w:rFonts w:ascii="Garamond" w:hAnsi="Garamond"/>
          <w:color w:val="333333"/>
        </w:rPr>
        <w:t xml:space="preserve">the </w:t>
      </w:r>
      <w:r w:rsidR="00C427D4">
        <w:rPr>
          <w:rFonts w:ascii="Garamond" w:hAnsi="Garamond"/>
          <w:color w:val="333333"/>
        </w:rPr>
        <w:t>Programming Department</w:t>
      </w:r>
    </w:p>
    <w:p w14:paraId="40E1308C" w14:textId="1CAA2890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 w:rsidRPr="00C301E9">
        <w:rPr>
          <w:rFonts w:ascii="Garamond" w:hAnsi="Garamond"/>
          <w:color w:val="333333"/>
        </w:rPr>
        <w:t xml:space="preserve">DATE: </w:t>
      </w:r>
      <w:r w:rsidR="00D66710">
        <w:rPr>
          <w:rFonts w:ascii="Garamond" w:hAnsi="Garamond"/>
          <w:color w:val="333333"/>
        </w:rPr>
        <w:t>2/28/23</w:t>
      </w:r>
    </w:p>
    <w:p w14:paraId="1A105470" w14:textId="31D17BE6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 w:rsidRPr="00C301E9">
        <w:rPr>
          <w:rFonts w:ascii="Garamond" w:hAnsi="Garamond"/>
          <w:color w:val="333333"/>
        </w:rPr>
        <w:t xml:space="preserve">SUBJECT: </w:t>
      </w:r>
      <w:r w:rsidR="004E0C40">
        <w:rPr>
          <w:rFonts w:ascii="Garamond" w:hAnsi="Garamond"/>
          <w:color w:val="333333"/>
        </w:rPr>
        <w:t>Diversity and Gender Equality Training Program Recommendation</w:t>
      </w:r>
    </w:p>
    <w:p w14:paraId="7F83FD8A" w14:textId="77777777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05A28176" w14:textId="433F0865" w:rsidR="00DF4FA8" w:rsidRDefault="0017028B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ins w:id="3" w:author="Author">
        <w:r>
          <w:rPr>
            <w:rFonts w:ascii="Garamond" w:hAnsi="Garamond"/>
            <w:noProof/>
            <w:color w:val="333333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431DBB0" wp14:editId="5AC6CA5D">
                  <wp:simplePos x="0" y="0"/>
                  <wp:positionH relativeFrom="column">
                    <wp:posOffset>5125619</wp:posOffset>
                  </wp:positionH>
                  <wp:positionV relativeFrom="paragraph">
                    <wp:posOffset>404683</wp:posOffset>
                  </wp:positionV>
                  <wp:extent cx="1416868" cy="1204111"/>
                  <wp:effectExtent l="0" t="0" r="12065" b="1524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16868" cy="1204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0CF6C4" w14:textId="625FC830" w:rsidR="0017028B" w:rsidRDefault="0017028B">
                              <w:ins w:id="4" w:author="Author">
                                <w:r>
                                  <w:t xml:space="preserve">Wordiness causes tone to sound too casual for your management </w:t>
                                </w:r>
                                <w:proofErr w:type="gramStart"/>
                                <w:r>
                                  <w:t>audience</w:t>
                                </w:r>
                              </w:ins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431DBB0" id="Text Box 6" o:spid="_x0000_s1027" type="#_x0000_t202" style="position:absolute;margin-left:403.6pt;margin-top:31.85pt;width:111.55pt;height:94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" fillcolor="white [3201]" strokeweight=".5pt">
                  <v:textbox>
                    <w:txbxContent>
                      <w:p w14:paraId="3B0CF6C4" w14:textId="625FC830" w:rsidR="0017028B" w:rsidRDefault="0017028B">
                        <w:ins w:id="5" w:author="Author">
                          <w:r>
                            <w:t xml:space="preserve">Wordiness causes tone to sound too casual for your management </w:t>
                          </w:r>
                          <w:proofErr w:type="gramStart"/>
                          <w:r>
                            <w:t>audience</w:t>
                          </w:r>
                        </w:ins>
                        <w:proofErr w:type="gramEnd"/>
                      </w:p>
                    </w:txbxContent>
                  </v:textbox>
                </v:shape>
              </w:pict>
            </mc:Fallback>
          </mc:AlternateContent>
        </w:r>
      </w:ins>
      <w:r w:rsidR="004C146E">
        <w:rPr>
          <w:rFonts w:ascii="Garamond" w:hAnsi="Garamond"/>
          <w:color w:val="333333"/>
        </w:rPr>
        <w:t xml:space="preserve">As previously discussed, </w:t>
      </w:r>
      <w:r w:rsidR="008B075B">
        <w:rPr>
          <w:rFonts w:ascii="Garamond" w:hAnsi="Garamond"/>
          <w:color w:val="333333"/>
        </w:rPr>
        <w:t xml:space="preserve">my team and I have </w:t>
      </w:r>
      <w:ins w:id="6" w:author="Author">
        <w:r w:rsidR="007327D8">
          <w:rPr>
            <w:rFonts w:ascii="Garamond" w:hAnsi="Garamond"/>
            <w:color w:val="333333"/>
          </w:rPr>
          <w:t>completed</w:t>
        </w:r>
      </w:ins>
      <w:del w:id="7" w:author="Author">
        <w:r w:rsidR="008B075B" w:rsidDel="007327D8">
          <w:rPr>
            <w:rFonts w:ascii="Garamond" w:hAnsi="Garamond"/>
            <w:color w:val="333333"/>
          </w:rPr>
          <w:delText>done</w:delText>
        </w:r>
      </w:del>
      <w:r w:rsidR="008B075B">
        <w:rPr>
          <w:rFonts w:ascii="Garamond" w:hAnsi="Garamond"/>
          <w:color w:val="333333"/>
        </w:rPr>
        <w:t xml:space="preserve"> research on different </w:t>
      </w:r>
      <w:r w:rsidR="00C8187B">
        <w:rPr>
          <w:rFonts w:ascii="Garamond" w:hAnsi="Garamond"/>
          <w:color w:val="333333"/>
        </w:rPr>
        <w:t>diversity and gender equality training programs</w:t>
      </w:r>
      <w:r w:rsidR="00C77F5E">
        <w:rPr>
          <w:rFonts w:ascii="Garamond" w:hAnsi="Garamond"/>
          <w:color w:val="333333"/>
        </w:rPr>
        <w:t xml:space="preserve"> </w:t>
      </w:r>
      <w:ins w:id="8" w:author="Author">
        <w:r w:rsidR="007327D8">
          <w:rPr>
            <w:rFonts w:ascii="Garamond" w:hAnsi="Garamond"/>
            <w:color w:val="333333"/>
          </w:rPr>
          <w:t xml:space="preserve">offered </w:t>
        </w:r>
      </w:ins>
      <w:r w:rsidR="00A71471">
        <w:rPr>
          <w:rFonts w:ascii="Garamond" w:hAnsi="Garamond"/>
          <w:color w:val="333333"/>
        </w:rPr>
        <w:t xml:space="preserve">on the Web that are </w:t>
      </w:r>
      <w:del w:id="9" w:author="Author">
        <w:r w:rsidR="00A71471" w:rsidDel="007327D8">
          <w:rPr>
            <w:rFonts w:ascii="Garamond" w:hAnsi="Garamond"/>
            <w:color w:val="333333"/>
          </w:rPr>
          <w:delText xml:space="preserve">commonly </w:delText>
        </w:r>
      </w:del>
      <w:r w:rsidR="00A71471">
        <w:rPr>
          <w:rFonts w:ascii="Garamond" w:hAnsi="Garamond"/>
          <w:color w:val="333333"/>
        </w:rPr>
        <w:t xml:space="preserve">used by </w:t>
      </w:r>
      <w:del w:id="10" w:author="Author">
        <w:r w:rsidR="00A71471" w:rsidDel="007327D8">
          <w:rPr>
            <w:rFonts w:ascii="Garamond" w:hAnsi="Garamond"/>
            <w:color w:val="333333"/>
          </w:rPr>
          <w:delText xml:space="preserve">other </w:delText>
        </w:r>
      </w:del>
      <w:ins w:id="11" w:author="Author">
        <w:r w:rsidR="007327D8">
          <w:rPr>
            <w:rFonts w:ascii="Garamond" w:hAnsi="Garamond"/>
            <w:color w:val="333333"/>
          </w:rPr>
          <w:t>similar</w:t>
        </w:r>
        <w:r w:rsidR="007327D8">
          <w:rPr>
            <w:rFonts w:ascii="Garamond" w:hAnsi="Garamond"/>
            <w:color w:val="333333"/>
          </w:rPr>
          <w:t xml:space="preserve"> </w:t>
        </w:r>
      </w:ins>
      <w:r w:rsidR="00A71471">
        <w:rPr>
          <w:rFonts w:ascii="Garamond" w:hAnsi="Garamond"/>
          <w:color w:val="333333"/>
        </w:rPr>
        <w:t>companies</w:t>
      </w:r>
      <w:ins w:id="12" w:author="Author">
        <w:r w:rsidR="007327D8">
          <w:rPr>
            <w:rFonts w:ascii="Garamond" w:hAnsi="Garamond"/>
            <w:color w:val="333333"/>
          </w:rPr>
          <w:t xml:space="preserve"> to ours</w:t>
        </w:r>
      </w:ins>
      <w:r w:rsidR="00A71471">
        <w:rPr>
          <w:rFonts w:ascii="Garamond" w:hAnsi="Garamond"/>
          <w:color w:val="333333"/>
        </w:rPr>
        <w:t xml:space="preserve">. </w:t>
      </w:r>
      <w:ins w:id="13" w:author="Author">
        <w:r w:rsidR="007327D8">
          <w:rPr>
            <w:rFonts w:ascii="Garamond" w:hAnsi="Garamond"/>
            <w:color w:val="333333"/>
          </w:rPr>
          <w:t>This is our summary report</w:t>
        </w:r>
        <w:r w:rsidR="00A40F45">
          <w:rPr>
            <w:rFonts w:ascii="Garamond" w:hAnsi="Garamond"/>
            <w:color w:val="333333"/>
          </w:rPr>
          <w:t xml:space="preserve"> and recommendation </w:t>
        </w:r>
      </w:ins>
      <w:del w:id="14" w:author="Author">
        <w:r w:rsidR="00A71471" w:rsidDel="00A40F45">
          <w:rPr>
            <w:rFonts w:ascii="Garamond" w:hAnsi="Garamond"/>
            <w:color w:val="333333"/>
          </w:rPr>
          <w:delText xml:space="preserve">We have come up with our recommendation </w:delText>
        </w:r>
      </w:del>
      <w:r w:rsidR="00A71471">
        <w:rPr>
          <w:rFonts w:ascii="Garamond" w:hAnsi="Garamond"/>
          <w:color w:val="333333"/>
        </w:rPr>
        <w:t>for what kind of program should be used by our company</w:t>
      </w:r>
      <w:ins w:id="15" w:author="Author">
        <w:r w:rsidR="00A40F45">
          <w:rPr>
            <w:rFonts w:ascii="Garamond" w:hAnsi="Garamond"/>
            <w:color w:val="333333"/>
          </w:rPr>
          <w:t>.</w:t>
        </w:r>
      </w:ins>
      <w:del w:id="16" w:author="Author">
        <w:r w:rsidR="000D4BF2" w:rsidDel="00A40F45">
          <w:rPr>
            <w:rFonts w:ascii="Garamond" w:hAnsi="Garamond"/>
            <w:color w:val="333333"/>
          </w:rPr>
          <w:delText xml:space="preserve"> based on our findings</w:delText>
        </w:r>
      </w:del>
      <w:r w:rsidR="000D4BF2">
        <w:rPr>
          <w:rFonts w:ascii="Garamond" w:hAnsi="Garamond"/>
          <w:color w:val="333333"/>
        </w:rPr>
        <w:t xml:space="preserve">. Our conclusion is based </w:t>
      </w:r>
      <w:r w:rsidR="00D155E4">
        <w:rPr>
          <w:rFonts w:ascii="Garamond" w:hAnsi="Garamond"/>
          <w:color w:val="333333"/>
        </w:rPr>
        <w:t>on</w:t>
      </w:r>
      <w:r w:rsidR="003F0AF6">
        <w:rPr>
          <w:rFonts w:ascii="Garamond" w:hAnsi="Garamond"/>
          <w:color w:val="333333"/>
        </w:rPr>
        <w:t xml:space="preserve"> cost, effectiveness, and credibility.</w:t>
      </w:r>
      <w:r w:rsidR="00D155E4">
        <w:rPr>
          <w:rFonts w:ascii="Garamond" w:hAnsi="Garamond"/>
          <w:color w:val="333333"/>
        </w:rPr>
        <w:t xml:space="preserve"> </w:t>
      </w:r>
      <w:r w:rsidR="00F4689A">
        <w:rPr>
          <w:rFonts w:ascii="Garamond" w:hAnsi="Garamond"/>
          <w:color w:val="333333"/>
        </w:rPr>
        <w:t xml:space="preserve">The program needs to </w:t>
      </w:r>
      <w:del w:id="17" w:author="Author">
        <w:r w:rsidR="00F4689A" w:rsidDel="00A40F45">
          <w:rPr>
            <w:rFonts w:ascii="Garamond" w:hAnsi="Garamond"/>
            <w:color w:val="333333"/>
          </w:rPr>
          <w:delText>not cost too much</w:delText>
        </w:r>
      </w:del>
      <w:ins w:id="18" w:author="Author">
        <w:r w:rsidR="00A40F45">
          <w:rPr>
            <w:rFonts w:ascii="Garamond" w:hAnsi="Garamond"/>
            <w:color w:val="333333"/>
          </w:rPr>
          <w:t xml:space="preserve"> be within the allotted budget,</w:t>
        </w:r>
      </w:ins>
      <w:r w:rsidR="00F4689A">
        <w:rPr>
          <w:rFonts w:ascii="Garamond" w:hAnsi="Garamond"/>
          <w:color w:val="333333"/>
        </w:rPr>
        <w:t xml:space="preserve"> </w:t>
      </w:r>
      <w:ins w:id="19" w:author="Author">
        <w:r w:rsidR="00A40F45">
          <w:rPr>
            <w:rFonts w:ascii="Garamond" w:hAnsi="Garamond"/>
            <w:color w:val="333333"/>
          </w:rPr>
          <w:t xml:space="preserve">not </w:t>
        </w:r>
      </w:ins>
      <w:del w:id="20" w:author="Author">
        <w:r w:rsidR="00F4689A" w:rsidDel="00A40F45">
          <w:rPr>
            <w:rFonts w:ascii="Garamond" w:hAnsi="Garamond"/>
            <w:color w:val="333333"/>
          </w:rPr>
          <w:delText>nor</w:delText>
        </w:r>
      </w:del>
      <w:r w:rsidR="00F4689A">
        <w:rPr>
          <w:rFonts w:ascii="Garamond" w:hAnsi="Garamond"/>
          <w:color w:val="333333"/>
        </w:rPr>
        <w:t xml:space="preserve"> take up too much time, </w:t>
      </w:r>
      <w:del w:id="21" w:author="Author">
        <w:r w:rsidR="000A35D4" w:rsidDel="00A40F45">
          <w:rPr>
            <w:rFonts w:ascii="Garamond" w:hAnsi="Garamond"/>
            <w:color w:val="333333"/>
          </w:rPr>
          <w:delText>get the idea across</w:delText>
        </w:r>
      </w:del>
      <w:ins w:id="22" w:author="Author">
        <w:r w:rsidR="00A40F45">
          <w:rPr>
            <w:rFonts w:ascii="Garamond" w:hAnsi="Garamond"/>
            <w:color w:val="333333"/>
          </w:rPr>
          <w:t>convey the information</w:t>
        </w:r>
      </w:ins>
      <w:r w:rsidR="000A35D4">
        <w:rPr>
          <w:rFonts w:ascii="Garamond" w:hAnsi="Garamond"/>
          <w:color w:val="333333"/>
        </w:rPr>
        <w:t xml:space="preserve"> </w:t>
      </w:r>
      <w:proofErr w:type="gramStart"/>
      <w:r w:rsidR="000A35D4">
        <w:rPr>
          <w:rFonts w:ascii="Garamond" w:hAnsi="Garamond"/>
          <w:color w:val="333333"/>
        </w:rPr>
        <w:t>easily, and</w:t>
      </w:r>
      <w:proofErr w:type="gramEnd"/>
      <w:r w:rsidR="000A35D4">
        <w:rPr>
          <w:rFonts w:ascii="Garamond" w:hAnsi="Garamond"/>
          <w:color w:val="333333"/>
        </w:rPr>
        <w:t xml:space="preserve"> be trusted by </w:t>
      </w:r>
      <w:del w:id="23" w:author="Author">
        <w:r w:rsidR="000A35D4" w:rsidDel="00A40F45">
          <w:rPr>
            <w:rFonts w:ascii="Garamond" w:hAnsi="Garamond"/>
            <w:color w:val="333333"/>
          </w:rPr>
          <w:delText>other credible</w:delText>
        </w:r>
      </w:del>
      <w:ins w:id="24" w:author="Author">
        <w:r w:rsidR="00A40F45">
          <w:rPr>
            <w:rFonts w:ascii="Garamond" w:hAnsi="Garamond"/>
            <w:color w:val="333333"/>
          </w:rPr>
          <w:t>reputable</w:t>
        </w:r>
      </w:ins>
      <w:r w:rsidR="000A35D4">
        <w:rPr>
          <w:rFonts w:ascii="Garamond" w:hAnsi="Garamond"/>
          <w:color w:val="333333"/>
        </w:rPr>
        <w:t xml:space="preserve"> sources </w:t>
      </w:r>
      <w:ins w:id="25" w:author="Author">
        <w:r w:rsidR="001601FC">
          <w:rPr>
            <w:rFonts w:ascii="Garamond" w:hAnsi="Garamond"/>
            <w:color w:val="333333"/>
          </w:rPr>
          <w:t xml:space="preserve">and </w:t>
        </w:r>
      </w:ins>
      <w:del w:id="26" w:author="Author">
        <w:r w:rsidR="000A35D4" w:rsidDel="001601FC">
          <w:rPr>
            <w:rFonts w:ascii="Garamond" w:hAnsi="Garamond"/>
            <w:color w:val="333333"/>
          </w:rPr>
          <w:delText>or</w:delText>
        </w:r>
      </w:del>
      <w:r w:rsidR="000A35D4">
        <w:rPr>
          <w:rFonts w:ascii="Garamond" w:hAnsi="Garamond"/>
          <w:color w:val="333333"/>
        </w:rPr>
        <w:t xml:space="preserve"> businesses.</w:t>
      </w:r>
      <w:r w:rsidR="00EF00F9">
        <w:rPr>
          <w:rFonts w:ascii="Garamond" w:hAnsi="Garamond"/>
          <w:color w:val="333333"/>
        </w:rPr>
        <w:t xml:space="preserve"> The three programs we researched are </w:t>
      </w:r>
      <w:r w:rsidR="003D3E93">
        <w:rPr>
          <w:rFonts w:ascii="Garamond" w:hAnsi="Garamond"/>
          <w:color w:val="333333"/>
        </w:rPr>
        <w:t xml:space="preserve">Traliant, CultureAlly, and </w:t>
      </w:r>
      <w:r w:rsidR="000B59EA">
        <w:rPr>
          <w:rFonts w:ascii="Garamond" w:hAnsi="Garamond"/>
          <w:color w:val="333333"/>
        </w:rPr>
        <w:t>eCornell.</w:t>
      </w:r>
    </w:p>
    <w:p w14:paraId="6DA8F7BE" w14:textId="77777777" w:rsidR="00C51CAF" w:rsidRDefault="00C51CAF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3D3EFF00" w14:textId="5F0404E3" w:rsidR="00C51CAF" w:rsidRDefault="0058351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b/>
          <w:bCs/>
          <w:color w:val="333333"/>
        </w:rPr>
      </w:pPr>
      <w:r>
        <w:rPr>
          <w:rFonts w:ascii="Garamond" w:hAnsi="Garamond"/>
          <w:b/>
          <w:bCs/>
          <w:color w:val="333333"/>
        </w:rPr>
        <w:t>Method</w:t>
      </w:r>
    </w:p>
    <w:p w14:paraId="7CBB512D" w14:textId="6A434E56" w:rsidR="00583518" w:rsidRDefault="0058351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>When we conducted our research, we used methods that involved:</w:t>
      </w:r>
    </w:p>
    <w:p w14:paraId="191F04B2" w14:textId="243BC665" w:rsidR="00583518" w:rsidRDefault="001601FC" w:rsidP="00583518">
      <w:pPr>
        <w:pStyle w:val="ListParagraph"/>
        <w:numPr>
          <w:ilvl w:val="0"/>
          <w:numId w:val="2"/>
        </w:numPr>
        <w:shd w:val="clear" w:color="auto" w:fill="FEFFF2"/>
        <w:spacing w:after="0" w:line="240" w:lineRule="auto"/>
        <w:rPr>
          <w:rFonts w:ascii="Garamond" w:hAnsi="Garamond"/>
          <w:color w:val="333333"/>
        </w:rPr>
      </w:pPr>
      <w:ins w:id="27" w:author="Author">
        <w:r>
          <w:rPr>
            <w:rFonts w:ascii="Garamond" w:hAnsi="Garamond"/>
            <w:noProof/>
            <w:color w:val="333333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436DF4B" wp14:editId="6E3DD85B">
                  <wp:simplePos x="0" y="0"/>
                  <wp:positionH relativeFrom="column">
                    <wp:posOffset>2640443</wp:posOffset>
                  </wp:positionH>
                  <wp:positionV relativeFrom="paragraph">
                    <wp:posOffset>149489</wp:posOffset>
                  </wp:positionV>
                  <wp:extent cx="1702052" cy="561315"/>
                  <wp:effectExtent l="0" t="0" r="12700" b="10795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702052" cy="561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DB11D8" w14:textId="075197EB" w:rsidR="001601FC" w:rsidRDefault="001601FC">
                              <w:ins w:id="28" w:author="Author">
                                <w:r>
                                  <w:t xml:space="preserve">This is </w:t>
                                </w:r>
                                <w:proofErr w:type="gramStart"/>
                                <w:r>
                                  <w:t>good</w:t>
                                </w:r>
                              </w:ins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436DF4B" id="Text Box 3" o:spid="_x0000_s1028" type="#_x0000_t202" style="position:absolute;left:0;text-align:left;margin-left:207.9pt;margin-top:11.75pt;width:134pt;height:4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" fillcolor="white [3201]" strokeweight=".5pt">
                  <v:textbox>
                    <w:txbxContent>
                      <w:p w14:paraId="31DB11D8" w14:textId="075197EB" w:rsidR="001601FC" w:rsidRDefault="001601FC">
                        <w:ins w:id="29" w:author="Author">
                          <w:r>
                            <w:t xml:space="preserve">This is </w:t>
                          </w:r>
                          <w:proofErr w:type="gramStart"/>
                          <w:r>
                            <w:t>good</w:t>
                          </w:r>
                        </w:ins>
                        <w:proofErr w:type="gramEnd"/>
                      </w:p>
                    </w:txbxContent>
                  </v:textbox>
                </v:shape>
              </w:pict>
            </mc:Fallback>
          </mc:AlternateContent>
        </w:r>
      </w:ins>
      <w:r w:rsidR="00C90C23">
        <w:rPr>
          <w:rFonts w:ascii="Garamond" w:hAnsi="Garamond"/>
          <w:color w:val="333333"/>
        </w:rPr>
        <w:t xml:space="preserve">Exploring what the site had to </w:t>
      </w:r>
      <w:proofErr w:type="gramStart"/>
      <w:r w:rsidR="00C90C23">
        <w:rPr>
          <w:rFonts w:ascii="Garamond" w:hAnsi="Garamond"/>
          <w:color w:val="333333"/>
        </w:rPr>
        <w:t>offer</w:t>
      </w:r>
      <w:proofErr w:type="gramEnd"/>
    </w:p>
    <w:p w14:paraId="73A72E48" w14:textId="17DF3742" w:rsidR="00C90C23" w:rsidRDefault="00C0201E" w:rsidP="00583518">
      <w:pPr>
        <w:pStyle w:val="ListParagraph"/>
        <w:numPr>
          <w:ilvl w:val="0"/>
          <w:numId w:val="2"/>
        </w:numPr>
        <w:shd w:val="clear" w:color="auto" w:fill="FEFFF2"/>
        <w:spacing w:after="0" w:line="240" w:lineRule="auto"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>Finding the qualifications of the site</w:t>
      </w:r>
    </w:p>
    <w:p w14:paraId="626E9D38" w14:textId="7747B8C2" w:rsidR="00C0201E" w:rsidRDefault="00C0201E" w:rsidP="00583518">
      <w:pPr>
        <w:pStyle w:val="ListParagraph"/>
        <w:numPr>
          <w:ilvl w:val="0"/>
          <w:numId w:val="2"/>
        </w:numPr>
        <w:shd w:val="clear" w:color="auto" w:fill="FEFFF2"/>
        <w:spacing w:after="0" w:line="240" w:lineRule="auto"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>Researching the site’s trusted sources</w:t>
      </w:r>
    </w:p>
    <w:p w14:paraId="7CD218FC" w14:textId="0037C4CB" w:rsidR="00DC7693" w:rsidRPr="008748B8" w:rsidRDefault="00DC7693" w:rsidP="008748B8">
      <w:pPr>
        <w:pStyle w:val="ListParagraph"/>
        <w:numPr>
          <w:ilvl w:val="0"/>
          <w:numId w:val="2"/>
        </w:numPr>
        <w:shd w:val="clear" w:color="auto" w:fill="FEFFF2"/>
        <w:spacing w:after="0" w:line="240" w:lineRule="auto"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 xml:space="preserve">Testing a demo </w:t>
      </w:r>
      <w:r w:rsidR="003C1589">
        <w:rPr>
          <w:rFonts w:ascii="Garamond" w:hAnsi="Garamond"/>
          <w:color w:val="333333"/>
        </w:rPr>
        <w:t>for each site</w:t>
      </w:r>
    </w:p>
    <w:p w14:paraId="464D35C1" w14:textId="77777777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1B13F532" w14:textId="6F7E86A7" w:rsidR="00DF4FA8" w:rsidRDefault="00B5354A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b/>
          <w:bCs/>
          <w:color w:val="333333"/>
        </w:rPr>
      </w:pPr>
      <w:r>
        <w:rPr>
          <w:rFonts w:ascii="Garamond" w:hAnsi="Garamond"/>
          <w:b/>
          <w:bCs/>
          <w:color w:val="333333"/>
        </w:rPr>
        <w:t>Traliant</w:t>
      </w:r>
    </w:p>
    <w:p w14:paraId="22FAB947" w14:textId="2AA1014C" w:rsidR="00704D9A" w:rsidRDefault="00EB45EA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ins w:id="30" w:author="Author">
        <w:r>
          <w:rPr>
            <w:rFonts w:ascii="Garamond" w:hAnsi="Garamond"/>
            <w:noProof/>
            <w:color w:val="333333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DBB7CA0" wp14:editId="4608DF3B">
                  <wp:simplePos x="0" y="0"/>
                  <wp:positionH relativeFrom="column">
                    <wp:posOffset>5211627</wp:posOffset>
                  </wp:positionH>
                  <wp:positionV relativeFrom="paragraph">
                    <wp:posOffset>469529</wp:posOffset>
                  </wp:positionV>
                  <wp:extent cx="1493822" cy="1000408"/>
                  <wp:effectExtent l="0" t="0" r="11430" b="28575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93822" cy="1000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A56725" w14:textId="3F85A4B9" w:rsidR="00EB45EA" w:rsidRDefault="00EB45EA">
                              <w:ins w:id="31" w:author="Author">
                                <w:r>
                                  <w:t xml:space="preserve">Watch repetition and wordiness – only include statements necessary for the </w:t>
                                </w:r>
                                <w:proofErr w:type="gramStart"/>
                                <w:r>
                                  <w:t>MC</w:t>
                                </w:r>
                              </w:ins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DBB7CA0" id="Text Box 4" o:spid="_x0000_s1029" type="#_x0000_t202" style="position:absolute;margin-left:410.35pt;margin-top:36.95pt;width:117.6pt;height:7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OVPQIAAIQ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" fillcolor="white [3201]" strokeweight=".5pt">
                  <v:textbox>
                    <w:txbxContent>
                      <w:p w14:paraId="6BA56725" w14:textId="3F85A4B9" w:rsidR="00EB45EA" w:rsidRDefault="00EB45EA">
                        <w:ins w:id="32" w:author="Author">
                          <w:r>
                            <w:t xml:space="preserve">Watch repetition and wordiness – only include statements necessary for the </w:t>
                          </w:r>
                          <w:proofErr w:type="gramStart"/>
                          <w:r>
                            <w:t>MC</w:t>
                          </w:r>
                        </w:ins>
                        <w:proofErr w:type="gramEnd"/>
                      </w:p>
                    </w:txbxContent>
                  </v:textbox>
                </v:shape>
              </w:pict>
            </mc:Fallback>
          </mc:AlternateContent>
        </w:r>
      </w:ins>
      <w:proofErr w:type="spellStart"/>
      <w:r w:rsidR="0081336B">
        <w:rPr>
          <w:rFonts w:ascii="Garamond" w:hAnsi="Garamond"/>
          <w:color w:val="333333"/>
        </w:rPr>
        <w:t>Traliant</w:t>
      </w:r>
      <w:proofErr w:type="spellEnd"/>
      <w:r w:rsidR="0081336B">
        <w:rPr>
          <w:rFonts w:ascii="Garamond" w:hAnsi="Garamond"/>
          <w:color w:val="333333"/>
        </w:rPr>
        <w:t xml:space="preserve"> </w:t>
      </w:r>
      <w:r w:rsidR="003D6D5B">
        <w:rPr>
          <w:rFonts w:ascii="Garamond" w:hAnsi="Garamond"/>
          <w:color w:val="333333"/>
        </w:rPr>
        <w:t xml:space="preserve">has many </w:t>
      </w:r>
      <w:del w:id="33" w:author="Author">
        <w:r w:rsidR="003D6D5B" w:rsidDel="00EB45EA">
          <w:rPr>
            <w:rFonts w:ascii="Garamond" w:hAnsi="Garamond"/>
            <w:color w:val="333333"/>
          </w:rPr>
          <w:delText xml:space="preserve">different </w:delText>
        </w:r>
      </w:del>
      <w:r w:rsidR="003D6D5B">
        <w:rPr>
          <w:rFonts w:ascii="Garamond" w:hAnsi="Garamond"/>
          <w:color w:val="333333"/>
        </w:rPr>
        <w:t xml:space="preserve">online </w:t>
      </w:r>
      <w:ins w:id="34" w:author="Author">
        <w:r w:rsidR="001601FC">
          <w:rPr>
            <w:rFonts w:ascii="Garamond" w:hAnsi="Garamond"/>
            <w:color w:val="333333"/>
          </w:rPr>
          <w:t xml:space="preserve">DEI </w:t>
        </w:r>
      </w:ins>
      <w:r w:rsidR="003D6D5B">
        <w:rPr>
          <w:rFonts w:ascii="Garamond" w:hAnsi="Garamond"/>
          <w:color w:val="333333"/>
        </w:rPr>
        <w:t>program</w:t>
      </w:r>
      <w:ins w:id="35" w:author="Author">
        <w:r w:rsidR="001601FC">
          <w:rPr>
            <w:rFonts w:ascii="Garamond" w:hAnsi="Garamond"/>
            <w:color w:val="333333"/>
          </w:rPr>
          <w:t xml:space="preserve"> options, </w:t>
        </w:r>
      </w:ins>
      <w:r w:rsidR="003D6D5B">
        <w:rPr>
          <w:rFonts w:ascii="Garamond" w:hAnsi="Garamond"/>
          <w:color w:val="333333"/>
        </w:rPr>
        <w:t>s</w:t>
      </w:r>
      <w:del w:id="36" w:author="Author">
        <w:r w:rsidR="003D6D5B" w:rsidDel="001601FC">
          <w:rPr>
            <w:rFonts w:ascii="Garamond" w:hAnsi="Garamond"/>
            <w:color w:val="333333"/>
          </w:rPr>
          <w:delText xml:space="preserve"> </w:delText>
        </w:r>
        <w:r w:rsidR="008D6091" w:rsidDel="001601FC">
          <w:rPr>
            <w:rFonts w:ascii="Garamond" w:hAnsi="Garamond"/>
            <w:color w:val="333333"/>
          </w:rPr>
          <w:delText>like</w:delText>
        </w:r>
        <w:r w:rsidR="003D6D5B" w:rsidDel="001601FC">
          <w:rPr>
            <w:rFonts w:ascii="Garamond" w:hAnsi="Garamond"/>
            <w:color w:val="333333"/>
          </w:rPr>
          <w:delText xml:space="preserve"> this</w:delText>
        </w:r>
      </w:del>
      <w:r w:rsidR="008D6091">
        <w:rPr>
          <w:rFonts w:ascii="Garamond" w:hAnsi="Garamond"/>
          <w:color w:val="333333"/>
        </w:rPr>
        <w:t xml:space="preserve">, </w:t>
      </w:r>
      <w:r w:rsidR="00505917">
        <w:rPr>
          <w:rFonts w:ascii="Garamond" w:hAnsi="Garamond"/>
          <w:color w:val="333333"/>
        </w:rPr>
        <w:t xml:space="preserve">showing that they are </w:t>
      </w:r>
      <w:ins w:id="37" w:author="Author">
        <w:r w:rsidR="001601FC">
          <w:rPr>
            <w:rFonts w:ascii="Garamond" w:hAnsi="Garamond"/>
            <w:color w:val="333333"/>
          </w:rPr>
          <w:t xml:space="preserve">versatile and can tailor to our company requirements. </w:t>
        </w:r>
      </w:ins>
      <w:del w:id="38" w:author="Author">
        <w:r w:rsidR="00FF71A3" w:rsidDel="001601FC">
          <w:rPr>
            <w:rFonts w:ascii="Garamond" w:hAnsi="Garamond"/>
            <w:color w:val="333333"/>
          </w:rPr>
          <w:delText>refined</w:delText>
        </w:r>
      </w:del>
      <w:r w:rsidR="003D6D5B">
        <w:rPr>
          <w:rFonts w:ascii="Garamond" w:hAnsi="Garamond"/>
          <w:color w:val="333333"/>
        </w:rPr>
        <w:t xml:space="preserve">. </w:t>
      </w:r>
      <w:r w:rsidR="001B2C85">
        <w:rPr>
          <w:rFonts w:ascii="Garamond" w:hAnsi="Garamond"/>
          <w:color w:val="333333"/>
        </w:rPr>
        <w:t xml:space="preserve">Traliant also </w:t>
      </w:r>
      <w:r w:rsidR="00506EB4">
        <w:rPr>
          <w:rFonts w:ascii="Garamond" w:hAnsi="Garamond"/>
          <w:color w:val="333333"/>
        </w:rPr>
        <w:t xml:space="preserve">has many </w:t>
      </w:r>
      <w:r w:rsidR="00556F01">
        <w:rPr>
          <w:rFonts w:ascii="Garamond" w:hAnsi="Garamond"/>
          <w:color w:val="333333"/>
        </w:rPr>
        <w:t xml:space="preserve">companies that trust them such as Pepsico, </w:t>
      </w:r>
      <w:r w:rsidR="00F20B93">
        <w:rPr>
          <w:rFonts w:ascii="Garamond" w:hAnsi="Garamond"/>
          <w:color w:val="333333"/>
        </w:rPr>
        <w:t xml:space="preserve">FedEx, Stanford Health Care, and Logitech. </w:t>
      </w:r>
      <w:del w:id="39" w:author="Author">
        <w:r w:rsidR="0001195A" w:rsidRPr="008D7D9A" w:rsidDel="00EB45EA">
          <w:rPr>
            <w:rFonts w:ascii="Garamond" w:hAnsi="Garamond"/>
            <w:color w:val="333333"/>
            <w:highlight w:val="yellow"/>
            <w:rPrChange w:id="40" w:author="Author">
              <w:rPr>
                <w:rFonts w:ascii="Garamond" w:hAnsi="Garamond"/>
                <w:color w:val="333333"/>
              </w:rPr>
            </w:rPrChange>
          </w:rPr>
          <w:delText>Along with that</w:delText>
        </w:r>
        <w:r w:rsidR="0001195A" w:rsidDel="00EB45EA">
          <w:rPr>
            <w:rFonts w:ascii="Garamond" w:hAnsi="Garamond"/>
            <w:color w:val="333333"/>
          </w:rPr>
          <w:delText xml:space="preserve">, </w:delText>
        </w:r>
      </w:del>
      <w:proofErr w:type="spellStart"/>
      <w:r w:rsidR="0001195A">
        <w:rPr>
          <w:rFonts w:ascii="Garamond" w:hAnsi="Garamond"/>
          <w:color w:val="333333"/>
        </w:rPr>
        <w:t>Traliant</w:t>
      </w:r>
      <w:proofErr w:type="spellEnd"/>
      <w:r w:rsidR="0001195A">
        <w:rPr>
          <w:rFonts w:ascii="Garamond" w:hAnsi="Garamond"/>
          <w:color w:val="333333"/>
        </w:rPr>
        <w:t xml:space="preserve"> lists several statistics on the effectiveness of </w:t>
      </w:r>
      <w:r w:rsidR="00B32EC1">
        <w:rPr>
          <w:rFonts w:ascii="Garamond" w:hAnsi="Garamond"/>
          <w:color w:val="333333"/>
        </w:rPr>
        <w:t>its</w:t>
      </w:r>
      <w:r w:rsidR="0001195A">
        <w:rPr>
          <w:rFonts w:ascii="Garamond" w:hAnsi="Garamond"/>
          <w:color w:val="333333"/>
        </w:rPr>
        <w:t xml:space="preserve"> diversity program.</w:t>
      </w:r>
      <w:r w:rsidR="00B32EC1">
        <w:rPr>
          <w:rFonts w:ascii="Garamond" w:hAnsi="Garamond"/>
          <w:color w:val="333333"/>
        </w:rPr>
        <w:t xml:space="preserve"> </w:t>
      </w:r>
      <w:r w:rsidR="00D977E6">
        <w:rPr>
          <w:rFonts w:ascii="Garamond" w:hAnsi="Garamond"/>
          <w:color w:val="333333"/>
        </w:rPr>
        <w:t xml:space="preserve">As for the costs, </w:t>
      </w:r>
      <w:r w:rsidR="008D1781">
        <w:rPr>
          <w:rFonts w:ascii="Garamond" w:hAnsi="Garamond"/>
          <w:color w:val="333333"/>
        </w:rPr>
        <w:t>the program comes with a free trial</w:t>
      </w:r>
      <w:r w:rsidR="004D3166">
        <w:rPr>
          <w:rFonts w:ascii="Garamond" w:hAnsi="Garamond"/>
          <w:color w:val="333333"/>
        </w:rPr>
        <w:t>.</w:t>
      </w:r>
      <w:ins w:id="41" w:author="Author">
        <w:r>
          <w:rPr>
            <w:rFonts w:ascii="Garamond" w:hAnsi="Garamond"/>
            <w:color w:val="333333"/>
          </w:rPr>
          <w:t xml:space="preserve"> What is the cost after the free trial if your company wants to utilize the training every year?</w:t>
        </w:r>
      </w:ins>
      <w:r w:rsidR="004D3166">
        <w:rPr>
          <w:rFonts w:ascii="Garamond" w:hAnsi="Garamond"/>
          <w:color w:val="333333"/>
        </w:rPr>
        <w:t xml:space="preserve"> </w:t>
      </w:r>
      <w:r w:rsidR="004D3166" w:rsidRPr="008D7D9A">
        <w:rPr>
          <w:rFonts w:ascii="Garamond" w:hAnsi="Garamond"/>
          <w:color w:val="333333"/>
          <w:highlight w:val="yellow"/>
          <w:rPrChange w:id="42" w:author="Author">
            <w:rPr>
              <w:rFonts w:ascii="Garamond" w:hAnsi="Garamond"/>
              <w:color w:val="333333"/>
            </w:rPr>
          </w:rPrChange>
        </w:rPr>
        <w:t>Along with tha</w:t>
      </w:r>
      <w:r w:rsidR="004D3166">
        <w:rPr>
          <w:rFonts w:ascii="Garamond" w:hAnsi="Garamond"/>
          <w:color w:val="333333"/>
        </w:rPr>
        <w:t>t, it clearly states that it takes 35 minutes to complete.</w:t>
      </w:r>
      <w:r w:rsidR="00C6300F">
        <w:rPr>
          <w:rFonts w:ascii="Garamond" w:hAnsi="Garamond"/>
          <w:color w:val="333333"/>
        </w:rPr>
        <w:t xml:space="preserve"> For effectiveness, the program </w:t>
      </w:r>
      <w:r w:rsidR="001C5B0F">
        <w:rPr>
          <w:rFonts w:ascii="Garamond" w:hAnsi="Garamond"/>
          <w:color w:val="333333"/>
        </w:rPr>
        <w:t xml:space="preserve">clearly lists </w:t>
      </w:r>
      <w:r w:rsidR="00F2704C">
        <w:rPr>
          <w:rFonts w:ascii="Garamond" w:hAnsi="Garamond"/>
          <w:color w:val="333333"/>
        </w:rPr>
        <w:t xml:space="preserve">the </w:t>
      </w:r>
      <w:r w:rsidR="0048482B">
        <w:rPr>
          <w:rFonts w:ascii="Garamond" w:hAnsi="Garamond"/>
          <w:color w:val="333333"/>
        </w:rPr>
        <w:t xml:space="preserve">topics taught. These include </w:t>
      </w:r>
      <w:r w:rsidR="00F2704C">
        <w:rPr>
          <w:rFonts w:ascii="Garamond" w:hAnsi="Garamond"/>
          <w:color w:val="333333"/>
        </w:rPr>
        <w:t>unconscious bias, microaggressions, and cultural differences.</w:t>
      </w:r>
      <w:r w:rsidR="00335093">
        <w:rPr>
          <w:rFonts w:ascii="Garamond" w:hAnsi="Garamond"/>
          <w:color w:val="333333"/>
        </w:rPr>
        <w:t xml:space="preserve"> </w:t>
      </w:r>
      <w:del w:id="43" w:author="Author">
        <w:r w:rsidR="002E3C1D" w:rsidDel="00EB45EA">
          <w:rPr>
            <w:rFonts w:ascii="Garamond" w:hAnsi="Garamond"/>
            <w:color w:val="333333"/>
          </w:rPr>
          <w:delText>Overall, Traliant has a great diversity and gender equality program.</w:delText>
        </w:r>
      </w:del>
      <w:ins w:id="44" w:author="Author">
        <w:r>
          <w:rPr>
            <w:rFonts w:ascii="Garamond" w:hAnsi="Garamond"/>
            <w:color w:val="333333"/>
          </w:rPr>
          <w:t xml:space="preserve"> </w:t>
        </w:r>
      </w:ins>
    </w:p>
    <w:p w14:paraId="30FC1178" w14:textId="77777777" w:rsidR="00DF4FA8" w:rsidRPr="00C301E9" w:rsidRDefault="00DF4FA8" w:rsidP="006646A6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5136F4A5" w14:textId="029BCD28" w:rsidR="00DF4FA8" w:rsidRDefault="00D51E46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b/>
          <w:bCs/>
          <w:color w:val="333333"/>
        </w:rPr>
      </w:pPr>
      <w:r>
        <w:rPr>
          <w:rFonts w:ascii="Garamond" w:hAnsi="Garamond"/>
          <w:b/>
          <w:bCs/>
          <w:color w:val="333333"/>
        </w:rPr>
        <w:t>CultureAlly</w:t>
      </w:r>
    </w:p>
    <w:p w14:paraId="65D2A615" w14:textId="4A88295E" w:rsidR="00CB12C3" w:rsidRDefault="00383CD9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 xml:space="preserve">CultureaAlly </w:t>
      </w:r>
      <w:r w:rsidR="005027CE">
        <w:rPr>
          <w:rFonts w:ascii="Garamond" w:hAnsi="Garamond"/>
          <w:color w:val="333333"/>
        </w:rPr>
        <w:t xml:space="preserve">is shown to be a credible source </w:t>
      </w:r>
      <w:del w:id="45" w:author="Author">
        <w:r w:rsidR="005027CE" w:rsidDel="00BE6A6C">
          <w:rPr>
            <w:rFonts w:ascii="Garamond" w:hAnsi="Garamond"/>
            <w:color w:val="333333"/>
          </w:rPr>
          <w:delText>because of the companies that trust the program</w:delText>
        </w:r>
        <w:r w:rsidR="00723C22" w:rsidDel="00BE6A6C">
          <w:rPr>
            <w:rFonts w:ascii="Garamond" w:hAnsi="Garamond"/>
            <w:color w:val="333333"/>
          </w:rPr>
          <w:delText>;</w:delText>
        </w:r>
      </w:del>
      <w:ins w:id="46" w:author="Author">
        <w:r w:rsidR="00BE6A6C">
          <w:rPr>
            <w:rFonts w:ascii="Garamond" w:hAnsi="Garamond"/>
            <w:color w:val="333333"/>
          </w:rPr>
          <w:t xml:space="preserve"> utilized by</w:t>
        </w:r>
      </w:ins>
      <w:r w:rsidR="005027CE">
        <w:rPr>
          <w:rFonts w:ascii="Garamond" w:hAnsi="Garamond"/>
          <w:color w:val="333333"/>
        </w:rPr>
        <w:t xml:space="preserve"> </w:t>
      </w:r>
      <w:proofErr w:type="spellStart"/>
      <w:r w:rsidR="005A1ADC">
        <w:rPr>
          <w:rFonts w:ascii="Garamond" w:hAnsi="Garamond"/>
          <w:color w:val="333333"/>
        </w:rPr>
        <w:t>MotoInsight</w:t>
      </w:r>
      <w:proofErr w:type="spellEnd"/>
      <w:r w:rsidR="005A1ADC">
        <w:rPr>
          <w:rFonts w:ascii="Garamond" w:hAnsi="Garamond"/>
          <w:color w:val="333333"/>
        </w:rPr>
        <w:t xml:space="preserve">, Green, and </w:t>
      </w:r>
      <w:proofErr w:type="spellStart"/>
      <w:r w:rsidR="005A1ADC">
        <w:rPr>
          <w:rFonts w:ascii="Garamond" w:hAnsi="Garamond"/>
          <w:color w:val="333333"/>
        </w:rPr>
        <w:t>HomeStars</w:t>
      </w:r>
      <w:proofErr w:type="spellEnd"/>
      <w:ins w:id="47" w:author="Author">
        <w:r w:rsidR="00BE6A6C">
          <w:rPr>
            <w:rFonts w:ascii="Garamond" w:hAnsi="Garamond"/>
            <w:color w:val="333333"/>
          </w:rPr>
          <w:t>.</w:t>
        </w:r>
      </w:ins>
      <w:del w:id="48" w:author="Author">
        <w:r w:rsidR="00723C22" w:rsidDel="00BE6A6C">
          <w:rPr>
            <w:rFonts w:ascii="Garamond" w:hAnsi="Garamond"/>
            <w:color w:val="333333"/>
          </w:rPr>
          <w:delText xml:space="preserve"> are a few examples</w:delText>
        </w:r>
      </w:del>
      <w:r w:rsidR="005A1ADC">
        <w:rPr>
          <w:rFonts w:ascii="Garamond" w:hAnsi="Garamond"/>
          <w:color w:val="333333"/>
        </w:rPr>
        <w:t>.</w:t>
      </w:r>
      <w:r w:rsidR="000C01D5">
        <w:rPr>
          <w:rFonts w:ascii="Garamond" w:hAnsi="Garamond"/>
          <w:color w:val="333333"/>
        </w:rPr>
        <w:t xml:space="preserve"> </w:t>
      </w:r>
      <w:r w:rsidR="0015034E">
        <w:rPr>
          <w:rFonts w:ascii="Garamond" w:hAnsi="Garamond"/>
          <w:color w:val="333333"/>
        </w:rPr>
        <w:t xml:space="preserve">The program </w:t>
      </w:r>
      <w:del w:id="49" w:author="Author">
        <w:r w:rsidR="0015034E" w:rsidDel="00BE6A6C">
          <w:rPr>
            <w:rFonts w:ascii="Garamond" w:hAnsi="Garamond"/>
            <w:color w:val="333333"/>
          </w:rPr>
          <w:delText>itself</w:delText>
        </w:r>
      </w:del>
      <w:r w:rsidR="0015034E">
        <w:rPr>
          <w:rFonts w:ascii="Garamond" w:hAnsi="Garamond"/>
          <w:color w:val="333333"/>
        </w:rPr>
        <w:t xml:space="preserve"> </w:t>
      </w:r>
      <w:r w:rsidR="00CA00CE">
        <w:rPr>
          <w:rFonts w:ascii="Garamond" w:hAnsi="Garamond"/>
          <w:color w:val="333333"/>
        </w:rPr>
        <w:t>covers</w:t>
      </w:r>
      <w:r w:rsidR="00672396">
        <w:rPr>
          <w:rFonts w:ascii="Garamond" w:hAnsi="Garamond"/>
          <w:color w:val="333333"/>
        </w:rPr>
        <w:t xml:space="preserve"> </w:t>
      </w:r>
      <w:del w:id="50" w:author="Author">
        <w:r w:rsidR="00672396" w:rsidDel="00BE6A6C">
          <w:rPr>
            <w:rFonts w:ascii="Garamond" w:hAnsi="Garamond"/>
            <w:color w:val="333333"/>
          </w:rPr>
          <w:delText>general</w:delText>
        </w:r>
      </w:del>
      <w:r w:rsidR="00672396">
        <w:rPr>
          <w:rFonts w:ascii="Garamond" w:hAnsi="Garamond"/>
          <w:color w:val="333333"/>
        </w:rPr>
        <w:t xml:space="preserve"> aspects </w:t>
      </w:r>
      <w:r w:rsidR="00F76D7B">
        <w:rPr>
          <w:rFonts w:ascii="Garamond" w:hAnsi="Garamond"/>
          <w:color w:val="333333"/>
        </w:rPr>
        <w:t>of diversity and gender equality.</w:t>
      </w:r>
      <w:r w:rsidR="00C27DC4">
        <w:rPr>
          <w:rFonts w:ascii="Garamond" w:hAnsi="Garamond"/>
          <w:color w:val="333333"/>
        </w:rPr>
        <w:t xml:space="preserve"> </w:t>
      </w:r>
      <w:del w:id="51" w:author="Author">
        <w:r w:rsidR="00C27DC4" w:rsidRPr="0074014E" w:rsidDel="00BE6A6C">
          <w:rPr>
            <w:rFonts w:ascii="Garamond" w:hAnsi="Garamond"/>
            <w:color w:val="333333"/>
            <w:highlight w:val="yellow"/>
            <w:rPrChange w:id="52" w:author="Author">
              <w:rPr>
                <w:rFonts w:ascii="Garamond" w:hAnsi="Garamond"/>
                <w:color w:val="333333"/>
              </w:rPr>
            </w:rPrChange>
          </w:rPr>
          <w:delText>Along with that</w:delText>
        </w:r>
        <w:r w:rsidR="00C27DC4" w:rsidDel="00BE6A6C">
          <w:rPr>
            <w:rFonts w:ascii="Garamond" w:hAnsi="Garamond"/>
            <w:color w:val="333333"/>
          </w:rPr>
          <w:delText xml:space="preserve">, </w:delText>
        </w:r>
      </w:del>
      <w:ins w:id="53" w:author="Author">
        <w:r w:rsidR="00BE6A6C">
          <w:rPr>
            <w:rFonts w:ascii="Garamond" w:hAnsi="Garamond"/>
            <w:color w:val="333333"/>
          </w:rPr>
          <w:t>T</w:t>
        </w:r>
      </w:ins>
      <w:del w:id="54" w:author="Author">
        <w:r w:rsidR="00C27DC4" w:rsidDel="00BE6A6C">
          <w:rPr>
            <w:rFonts w:ascii="Garamond" w:hAnsi="Garamond"/>
            <w:color w:val="333333"/>
          </w:rPr>
          <w:delText>t</w:delText>
        </w:r>
      </w:del>
      <w:r w:rsidR="00C27DC4">
        <w:rPr>
          <w:rFonts w:ascii="Garamond" w:hAnsi="Garamond"/>
          <w:color w:val="333333"/>
        </w:rPr>
        <w:t xml:space="preserve">he </w:t>
      </w:r>
      <w:proofErr w:type="gramStart"/>
      <w:r w:rsidR="00FD07F7">
        <w:rPr>
          <w:rFonts w:ascii="Garamond" w:hAnsi="Garamond"/>
          <w:color w:val="333333"/>
        </w:rPr>
        <w:t>site</w:t>
      </w:r>
      <w:proofErr w:type="gramEnd"/>
      <w:r w:rsidR="00FD07F7">
        <w:rPr>
          <w:rFonts w:ascii="Garamond" w:hAnsi="Garamond"/>
          <w:color w:val="333333"/>
        </w:rPr>
        <w:t xml:space="preserve"> offers three </w:t>
      </w:r>
      <w:del w:id="55" w:author="Author">
        <w:r w:rsidR="00FD07F7" w:rsidDel="00BE6A6C">
          <w:rPr>
            <w:rFonts w:ascii="Garamond" w:hAnsi="Garamond"/>
            <w:color w:val="333333"/>
          </w:rPr>
          <w:delText xml:space="preserve">different </w:delText>
        </w:r>
      </w:del>
      <w:r w:rsidR="00FD07F7">
        <w:rPr>
          <w:rFonts w:ascii="Garamond" w:hAnsi="Garamond"/>
          <w:color w:val="333333"/>
        </w:rPr>
        <w:t xml:space="preserve">kinds of </w:t>
      </w:r>
      <w:r w:rsidR="0041583A">
        <w:rPr>
          <w:rFonts w:ascii="Garamond" w:hAnsi="Garamond"/>
          <w:color w:val="333333"/>
        </w:rPr>
        <w:t>services</w:t>
      </w:r>
      <w:r w:rsidR="00FD07F7">
        <w:rPr>
          <w:rFonts w:ascii="Garamond" w:hAnsi="Garamond"/>
          <w:color w:val="333333"/>
        </w:rPr>
        <w:t>: consulting, training, and e</w:t>
      </w:r>
      <w:r w:rsidR="0041583A">
        <w:rPr>
          <w:rFonts w:ascii="Garamond" w:hAnsi="Garamond"/>
          <w:color w:val="333333"/>
        </w:rPr>
        <w:t>-l</w:t>
      </w:r>
      <w:r w:rsidR="00FD07F7">
        <w:rPr>
          <w:rFonts w:ascii="Garamond" w:hAnsi="Garamond"/>
          <w:color w:val="333333"/>
        </w:rPr>
        <w:t>earning</w:t>
      </w:r>
      <w:r w:rsidR="0041583A">
        <w:rPr>
          <w:rFonts w:ascii="Garamond" w:hAnsi="Garamond"/>
          <w:color w:val="333333"/>
        </w:rPr>
        <w:t>.</w:t>
      </w:r>
      <w:r w:rsidR="00F76D7B">
        <w:rPr>
          <w:rFonts w:ascii="Garamond" w:hAnsi="Garamond"/>
          <w:color w:val="333333"/>
        </w:rPr>
        <w:t xml:space="preserve"> </w:t>
      </w:r>
      <w:del w:id="56" w:author="Author">
        <w:r w:rsidR="00974F9F" w:rsidDel="00BE6A6C">
          <w:rPr>
            <w:rFonts w:ascii="Garamond" w:hAnsi="Garamond"/>
            <w:color w:val="333333"/>
          </w:rPr>
          <w:delText>The service</w:delText>
        </w:r>
      </w:del>
      <w:proofErr w:type="spellStart"/>
      <w:ins w:id="57" w:author="Author">
        <w:r w:rsidR="00BE6A6C">
          <w:rPr>
            <w:rFonts w:ascii="Garamond" w:hAnsi="Garamond"/>
            <w:color w:val="333333"/>
          </w:rPr>
          <w:t>CultureAlly</w:t>
        </w:r>
        <w:proofErr w:type="spellEnd"/>
        <w:r w:rsidR="00BE6A6C">
          <w:rPr>
            <w:rFonts w:ascii="Garamond" w:hAnsi="Garamond"/>
            <w:color w:val="333333"/>
          </w:rPr>
          <w:t xml:space="preserve"> offers</w:t>
        </w:r>
      </w:ins>
      <w:r w:rsidR="00974F9F">
        <w:rPr>
          <w:rFonts w:ascii="Garamond" w:hAnsi="Garamond"/>
          <w:color w:val="333333"/>
        </w:rPr>
        <w:t xml:space="preserve"> </w:t>
      </w:r>
      <w:del w:id="58" w:author="Author">
        <w:r w:rsidR="00974F9F" w:rsidDel="00BE6A6C">
          <w:rPr>
            <w:rFonts w:ascii="Garamond" w:hAnsi="Garamond"/>
            <w:color w:val="333333"/>
          </w:rPr>
          <w:delText>has</w:delText>
        </w:r>
      </w:del>
      <w:r w:rsidR="00974F9F">
        <w:rPr>
          <w:rFonts w:ascii="Garamond" w:hAnsi="Garamond"/>
          <w:color w:val="333333"/>
        </w:rPr>
        <w:t xml:space="preserve"> a free demo for their diversity and gender equality training program</w:t>
      </w:r>
      <w:ins w:id="59" w:author="Author">
        <w:r w:rsidR="00BE6A6C">
          <w:rPr>
            <w:rFonts w:ascii="Garamond" w:hAnsi="Garamond"/>
            <w:color w:val="333333"/>
          </w:rPr>
          <w:t xml:space="preserve">; however, </w:t>
        </w:r>
      </w:ins>
      <w:del w:id="60" w:author="Author">
        <w:r w:rsidR="00870453" w:rsidDel="00BE6A6C">
          <w:rPr>
            <w:rFonts w:ascii="Garamond" w:hAnsi="Garamond"/>
            <w:color w:val="333333"/>
          </w:rPr>
          <w:delText>.</w:delText>
        </w:r>
        <w:r w:rsidR="00C43301" w:rsidDel="00BE6A6C">
          <w:rPr>
            <w:rFonts w:ascii="Garamond" w:hAnsi="Garamond"/>
            <w:color w:val="333333"/>
          </w:rPr>
          <w:delText xml:space="preserve"> However, </w:delText>
        </w:r>
      </w:del>
      <w:r w:rsidR="00C43301">
        <w:rPr>
          <w:rFonts w:ascii="Garamond" w:hAnsi="Garamond"/>
          <w:color w:val="333333"/>
        </w:rPr>
        <w:t>the amount of time it takes to complete the program is not listed.</w:t>
      </w:r>
      <w:r w:rsidR="00870453">
        <w:rPr>
          <w:rFonts w:ascii="Garamond" w:hAnsi="Garamond"/>
          <w:color w:val="333333"/>
        </w:rPr>
        <w:t xml:space="preserve"> Overall, </w:t>
      </w:r>
      <w:r w:rsidR="00870453">
        <w:rPr>
          <w:rFonts w:ascii="Garamond" w:hAnsi="Garamond"/>
          <w:color w:val="333333"/>
        </w:rPr>
        <w:lastRenderedPageBreak/>
        <w:t xml:space="preserve">CultureAlly </w:t>
      </w:r>
      <w:r w:rsidR="007F006D">
        <w:rPr>
          <w:rFonts w:ascii="Garamond" w:hAnsi="Garamond"/>
          <w:color w:val="333333"/>
        </w:rPr>
        <w:t xml:space="preserve">has great </w:t>
      </w:r>
      <w:r w:rsidR="00BE04FF">
        <w:rPr>
          <w:rFonts w:ascii="Garamond" w:hAnsi="Garamond"/>
          <w:color w:val="333333"/>
        </w:rPr>
        <w:t>services,</w:t>
      </w:r>
      <w:r w:rsidR="009D0225">
        <w:rPr>
          <w:rFonts w:ascii="Garamond" w:hAnsi="Garamond"/>
          <w:color w:val="333333"/>
        </w:rPr>
        <w:t xml:space="preserve"> but their programs are mediocre at best.</w:t>
      </w:r>
      <w:ins w:id="61" w:author="Author">
        <w:r w:rsidR="00BE6A6C">
          <w:rPr>
            <w:rFonts w:ascii="Garamond" w:hAnsi="Garamond"/>
            <w:color w:val="333333"/>
          </w:rPr>
          <w:t xml:space="preserve"> What is the cost</w:t>
        </w:r>
        <w:r w:rsidR="0074014E">
          <w:rPr>
            <w:rFonts w:ascii="Garamond" w:hAnsi="Garamond"/>
            <w:color w:val="333333"/>
          </w:rPr>
          <w:t>?</w:t>
        </w:r>
      </w:ins>
    </w:p>
    <w:p w14:paraId="7902D276" w14:textId="77777777" w:rsidR="00CB12C3" w:rsidRPr="00C301E9" w:rsidRDefault="00CB12C3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39FD286D" w14:textId="06B196EC" w:rsidR="00DF4FA8" w:rsidRDefault="00D51E46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b/>
          <w:bCs/>
          <w:color w:val="333333"/>
        </w:rPr>
      </w:pPr>
      <w:r>
        <w:rPr>
          <w:rFonts w:ascii="Garamond" w:hAnsi="Garamond"/>
          <w:b/>
          <w:bCs/>
          <w:color w:val="333333"/>
        </w:rPr>
        <w:t>eCornell</w:t>
      </w:r>
    </w:p>
    <w:p w14:paraId="0CED58AB" w14:textId="1C439E12" w:rsidR="00DF4FA8" w:rsidRPr="00C301E9" w:rsidRDefault="00EC30AA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>eCornell is shown as a credible source</w:t>
      </w:r>
      <w:r w:rsidR="00831D71">
        <w:rPr>
          <w:rFonts w:ascii="Garamond" w:hAnsi="Garamond"/>
          <w:color w:val="333333"/>
        </w:rPr>
        <w:t xml:space="preserve"> because it is </w:t>
      </w:r>
      <w:r w:rsidR="00165654">
        <w:rPr>
          <w:rFonts w:ascii="Garamond" w:hAnsi="Garamond"/>
          <w:color w:val="333333"/>
        </w:rPr>
        <w:t>from Cornell University</w:t>
      </w:r>
      <w:r w:rsidR="003A7948">
        <w:rPr>
          <w:rFonts w:ascii="Garamond" w:hAnsi="Garamond"/>
          <w:color w:val="333333"/>
        </w:rPr>
        <w:t xml:space="preserve"> and because of its reviews</w:t>
      </w:r>
      <w:ins w:id="62" w:author="Author">
        <w:r w:rsidR="0074014E">
          <w:rPr>
            <w:rFonts w:ascii="Garamond" w:hAnsi="Garamond"/>
            <w:color w:val="333333"/>
          </w:rPr>
          <w:t>.</w:t>
        </w:r>
      </w:ins>
      <w:del w:id="63" w:author="Author">
        <w:r w:rsidR="003A7948" w:rsidDel="0074014E">
          <w:rPr>
            <w:rFonts w:ascii="Garamond" w:hAnsi="Garamond"/>
            <w:color w:val="333333"/>
          </w:rPr>
          <w:delText xml:space="preserve"> listed on the page</w:delText>
        </w:r>
      </w:del>
      <w:r w:rsidR="00165654">
        <w:rPr>
          <w:rFonts w:ascii="Garamond" w:hAnsi="Garamond"/>
          <w:color w:val="333333"/>
        </w:rPr>
        <w:t>.</w:t>
      </w:r>
      <w:r w:rsidR="008631F9">
        <w:rPr>
          <w:rFonts w:ascii="Garamond" w:hAnsi="Garamond"/>
          <w:color w:val="333333"/>
        </w:rPr>
        <w:t xml:space="preserve"> </w:t>
      </w:r>
      <w:r w:rsidR="0032311C">
        <w:rPr>
          <w:rFonts w:ascii="Garamond" w:hAnsi="Garamond"/>
          <w:color w:val="333333"/>
        </w:rPr>
        <w:t xml:space="preserve">The website has a list of </w:t>
      </w:r>
      <w:del w:id="64" w:author="Author">
        <w:r w:rsidR="0032311C" w:rsidDel="0074014E">
          <w:rPr>
            <w:rFonts w:ascii="Garamond" w:hAnsi="Garamond"/>
            <w:color w:val="333333"/>
          </w:rPr>
          <w:delText>the</w:delText>
        </w:r>
      </w:del>
      <w:r w:rsidR="0032311C">
        <w:rPr>
          <w:rFonts w:ascii="Garamond" w:hAnsi="Garamond"/>
          <w:color w:val="333333"/>
        </w:rPr>
        <w:t xml:space="preserve"> courses it </w:t>
      </w:r>
      <w:del w:id="65" w:author="Author">
        <w:r w:rsidR="0032311C" w:rsidDel="0074014E">
          <w:rPr>
            <w:rFonts w:ascii="Garamond" w:hAnsi="Garamond"/>
            <w:color w:val="333333"/>
          </w:rPr>
          <w:delText>g</w:delText>
        </w:r>
      </w:del>
      <w:ins w:id="66" w:author="Author">
        <w:r w:rsidR="0074014E">
          <w:rPr>
            <w:rFonts w:ascii="Garamond" w:hAnsi="Garamond"/>
            <w:color w:val="333333"/>
          </w:rPr>
          <w:t>provides</w:t>
        </w:r>
      </w:ins>
      <w:del w:id="67" w:author="Author">
        <w:r w:rsidR="0032311C" w:rsidDel="0074014E">
          <w:rPr>
            <w:rFonts w:ascii="Garamond" w:hAnsi="Garamond"/>
            <w:color w:val="333333"/>
          </w:rPr>
          <w:delText>ives</w:delText>
        </w:r>
      </w:del>
      <w:r w:rsidR="0052410A">
        <w:rPr>
          <w:rFonts w:ascii="Garamond" w:hAnsi="Garamond"/>
          <w:color w:val="333333"/>
        </w:rPr>
        <w:t xml:space="preserve">, like </w:t>
      </w:r>
      <w:r w:rsidR="00B30AC9">
        <w:rPr>
          <w:rFonts w:ascii="Garamond" w:hAnsi="Garamond"/>
          <w:color w:val="333333"/>
        </w:rPr>
        <w:t xml:space="preserve">Improving Engagement and Counteracting </w:t>
      </w:r>
      <w:r w:rsidR="002655E6">
        <w:rPr>
          <w:rFonts w:ascii="Garamond" w:hAnsi="Garamond"/>
          <w:color w:val="333333"/>
        </w:rPr>
        <w:t>Unconscious</w:t>
      </w:r>
      <w:r w:rsidR="00B30AC9">
        <w:rPr>
          <w:rFonts w:ascii="Garamond" w:hAnsi="Garamond"/>
          <w:color w:val="333333"/>
        </w:rPr>
        <w:t xml:space="preserve"> Bias. </w:t>
      </w:r>
      <w:r w:rsidR="00B30AC9" w:rsidRPr="0074014E">
        <w:rPr>
          <w:rFonts w:ascii="Garamond" w:hAnsi="Garamond"/>
          <w:color w:val="333333"/>
          <w:highlight w:val="yellow"/>
          <w:rPrChange w:id="68" w:author="Author">
            <w:rPr>
              <w:rFonts w:ascii="Garamond" w:hAnsi="Garamond"/>
              <w:color w:val="333333"/>
            </w:rPr>
          </w:rPrChange>
        </w:rPr>
        <w:t xml:space="preserve">Although, this does take a lot of time to </w:t>
      </w:r>
      <w:commentRangeStart w:id="69"/>
      <w:r w:rsidR="00B30AC9" w:rsidRPr="0074014E">
        <w:rPr>
          <w:rFonts w:ascii="Garamond" w:hAnsi="Garamond"/>
          <w:color w:val="333333"/>
          <w:highlight w:val="yellow"/>
          <w:rPrChange w:id="70" w:author="Author">
            <w:rPr>
              <w:rFonts w:ascii="Garamond" w:hAnsi="Garamond"/>
              <w:color w:val="333333"/>
            </w:rPr>
          </w:rPrChange>
        </w:rPr>
        <w:t>complete</w:t>
      </w:r>
      <w:commentRangeEnd w:id="69"/>
      <w:r w:rsidR="0074014E">
        <w:rPr>
          <w:rStyle w:val="CommentReference"/>
        </w:rPr>
        <w:commentReference w:id="69"/>
      </w:r>
      <w:r w:rsidR="00B30AC9">
        <w:rPr>
          <w:rFonts w:ascii="Garamond" w:hAnsi="Garamond"/>
          <w:color w:val="333333"/>
        </w:rPr>
        <w:t>.</w:t>
      </w:r>
      <w:r w:rsidR="0044682A">
        <w:rPr>
          <w:rFonts w:ascii="Garamond" w:hAnsi="Garamond"/>
          <w:color w:val="333333"/>
        </w:rPr>
        <w:t xml:space="preserve"> </w:t>
      </w:r>
      <w:r w:rsidR="00D51A0B">
        <w:rPr>
          <w:rFonts w:ascii="Garamond" w:hAnsi="Garamond"/>
          <w:color w:val="333333"/>
        </w:rPr>
        <w:t>The courses also don’t have a</w:t>
      </w:r>
      <w:r w:rsidR="00983970">
        <w:rPr>
          <w:rFonts w:ascii="Garamond" w:hAnsi="Garamond"/>
          <w:color w:val="333333"/>
        </w:rPr>
        <w:t xml:space="preserve"> clearly listed</w:t>
      </w:r>
      <w:r w:rsidR="00D51A0B">
        <w:rPr>
          <w:rFonts w:ascii="Garamond" w:hAnsi="Garamond"/>
          <w:color w:val="333333"/>
        </w:rPr>
        <w:t xml:space="preserve"> price. </w:t>
      </w:r>
      <w:r w:rsidR="00572C0C">
        <w:rPr>
          <w:rFonts w:ascii="Garamond" w:hAnsi="Garamond"/>
          <w:color w:val="333333"/>
        </w:rPr>
        <w:t xml:space="preserve">Overall, eCornell </w:t>
      </w:r>
      <w:r w:rsidR="00681D3D">
        <w:rPr>
          <w:rFonts w:ascii="Garamond" w:hAnsi="Garamond"/>
          <w:color w:val="333333"/>
        </w:rPr>
        <w:t xml:space="preserve">is </w:t>
      </w:r>
      <w:r w:rsidR="007B05A7">
        <w:rPr>
          <w:rFonts w:ascii="Garamond" w:hAnsi="Garamond"/>
          <w:color w:val="333333"/>
        </w:rPr>
        <w:t>a</w:t>
      </w:r>
      <w:r w:rsidR="00681D3D">
        <w:rPr>
          <w:rFonts w:ascii="Garamond" w:hAnsi="Garamond"/>
          <w:color w:val="333333"/>
        </w:rPr>
        <w:t xml:space="preserve"> lengthier program but is a well-trusted source that is very effective.</w:t>
      </w:r>
    </w:p>
    <w:p w14:paraId="086F57AA" w14:textId="77777777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3282C96F" w14:textId="77777777" w:rsidR="00DF4FA8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b/>
          <w:bCs/>
          <w:color w:val="333333"/>
        </w:rPr>
      </w:pPr>
      <w:r>
        <w:rPr>
          <w:rFonts w:ascii="Garamond" w:hAnsi="Garamond"/>
          <w:b/>
          <w:bCs/>
          <w:color w:val="333333"/>
        </w:rPr>
        <w:t>Recommendation</w:t>
      </w:r>
    </w:p>
    <w:p w14:paraId="5E767566" w14:textId="1558ABAD" w:rsidR="00DF4FA8" w:rsidRDefault="00E4671F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del w:id="71" w:author="Author">
        <w:r w:rsidDel="00084783">
          <w:rPr>
            <w:rFonts w:ascii="Garamond" w:hAnsi="Garamond"/>
            <w:color w:val="333333"/>
          </w:rPr>
          <w:delText xml:space="preserve">In conclusion, </w:delText>
        </w:r>
        <w:r w:rsidR="00026CD9" w:rsidDel="00084783">
          <w:rPr>
            <w:rFonts w:ascii="Garamond" w:hAnsi="Garamond"/>
            <w:color w:val="333333"/>
          </w:rPr>
          <w:delText>m</w:delText>
        </w:r>
      </w:del>
      <w:ins w:id="72" w:author="Author">
        <w:r w:rsidR="00084783">
          <w:rPr>
            <w:rFonts w:ascii="Garamond" w:hAnsi="Garamond"/>
            <w:color w:val="333333"/>
          </w:rPr>
          <w:t>M</w:t>
        </w:r>
      </w:ins>
      <w:r w:rsidR="00026CD9">
        <w:rPr>
          <w:rFonts w:ascii="Garamond" w:hAnsi="Garamond"/>
          <w:color w:val="333333"/>
        </w:rPr>
        <w:t xml:space="preserve">y team and I </w:t>
      </w:r>
      <w:del w:id="73" w:author="Author">
        <w:r w:rsidR="00026CD9" w:rsidDel="00084783">
          <w:rPr>
            <w:rFonts w:ascii="Garamond" w:hAnsi="Garamond"/>
            <w:color w:val="333333"/>
          </w:rPr>
          <w:delText>decided that</w:delText>
        </w:r>
      </w:del>
      <w:ins w:id="74" w:author="Author">
        <w:r w:rsidR="00084783">
          <w:rPr>
            <w:rFonts w:ascii="Garamond" w:hAnsi="Garamond"/>
            <w:color w:val="333333"/>
          </w:rPr>
          <w:t>recommend</w:t>
        </w:r>
        <w:r w:rsidR="00C15C14">
          <w:rPr>
            <w:rFonts w:ascii="Garamond" w:hAnsi="Garamond"/>
            <w:color w:val="333333"/>
          </w:rPr>
          <w:t xml:space="preserve"> the</w:t>
        </w:r>
      </w:ins>
      <w:r w:rsidR="00026CD9">
        <w:rPr>
          <w:rFonts w:ascii="Garamond" w:hAnsi="Garamond"/>
          <w:color w:val="333333"/>
        </w:rPr>
        <w:t xml:space="preserve"> </w:t>
      </w:r>
      <w:proofErr w:type="spellStart"/>
      <w:r w:rsidR="00026CD9">
        <w:rPr>
          <w:rFonts w:ascii="Garamond" w:hAnsi="Garamond"/>
          <w:color w:val="333333"/>
        </w:rPr>
        <w:t>Traliant</w:t>
      </w:r>
      <w:proofErr w:type="spellEnd"/>
      <w:r w:rsidR="00026CD9">
        <w:rPr>
          <w:rFonts w:ascii="Garamond" w:hAnsi="Garamond"/>
          <w:color w:val="333333"/>
        </w:rPr>
        <w:t xml:space="preserve"> </w:t>
      </w:r>
      <w:del w:id="75" w:author="Author">
        <w:r w:rsidR="004B2E37" w:rsidDel="00C15C14">
          <w:rPr>
            <w:rFonts w:ascii="Garamond" w:hAnsi="Garamond"/>
            <w:color w:val="333333"/>
          </w:rPr>
          <w:delText xml:space="preserve">has the best </w:delText>
        </w:r>
      </w:del>
      <w:r w:rsidR="00722769">
        <w:rPr>
          <w:rFonts w:ascii="Garamond" w:hAnsi="Garamond"/>
          <w:color w:val="333333"/>
        </w:rPr>
        <w:t xml:space="preserve">course on </w:t>
      </w:r>
      <w:r w:rsidR="00F92476">
        <w:rPr>
          <w:rFonts w:ascii="Garamond" w:hAnsi="Garamond"/>
          <w:color w:val="333333"/>
        </w:rPr>
        <w:t>diversity and gender equality.</w:t>
      </w:r>
      <w:r w:rsidR="0022282D">
        <w:rPr>
          <w:rFonts w:ascii="Garamond" w:hAnsi="Garamond"/>
          <w:color w:val="333333"/>
        </w:rPr>
        <w:t xml:space="preserve"> </w:t>
      </w:r>
      <w:proofErr w:type="spellStart"/>
      <w:r w:rsidR="0063496C">
        <w:rPr>
          <w:rFonts w:ascii="Garamond" w:hAnsi="Garamond"/>
          <w:color w:val="333333"/>
        </w:rPr>
        <w:t>Traliant</w:t>
      </w:r>
      <w:proofErr w:type="spellEnd"/>
      <w:r w:rsidR="0063496C">
        <w:rPr>
          <w:rFonts w:ascii="Garamond" w:hAnsi="Garamond"/>
          <w:color w:val="333333"/>
        </w:rPr>
        <w:t xml:space="preserve"> </w:t>
      </w:r>
      <w:del w:id="76" w:author="Author">
        <w:r w:rsidR="0022282D" w:rsidDel="00C15C14">
          <w:rPr>
            <w:rFonts w:ascii="Garamond" w:hAnsi="Garamond"/>
            <w:color w:val="333333"/>
          </w:rPr>
          <w:delText>presents a great role model</w:delText>
        </w:r>
        <w:r w:rsidR="006310C0" w:rsidDel="00C15C14">
          <w:rPr>
            <w:rFonts w:ascii="Garamond" w:hAnsi="Garamond"/>
            <w:color w:val="333333"/>
          </w:rPr>
          <w:delText xml:space="preserve"> </w:delText>
        </w:r>
        <w:r w:rsidR="00DA0FCB" w:rsidDel="00C15C14">
          <w:rPr>
            <w:rFonts w:ascii="Garamond" w:hAnsi="Garamond"/>
            <w:color w:val="333333"/>
          </w:rPr>
          <w:delText>that is already trusted by plenty of companies already</w:delText>
        </w:r>
      </w:del>
      <w:ins w:id="77" w:author="Author">
        <w:r w:rsidR="00C15C14">
          <w:rPr>
            <w:rFonts w:ascii="Garamond" w:hAnsi="Garamond"/>
            <w:color w:val="333333"/>
          </w:rPr>
          <w:t xml:space="preserve"> is trusted by companies </w:t>
        </w:r>
        <w:proofErr w:type="gramStart"/>
        <w:r w:rsidR="00C15C14">
          <w:rPr>
            <w:rFonts w:ascii="Garamond" w:hAnsi="Garamond"/>
            <w:color w:val="333333"/>
          </w:rPr>
          <w:t>similar to</w:t>
        </w:r>
        <w:proofErr w:type="gramEnd"/>
        <w:r w:rsidR="00C15C14">
          <w:rPr>
            <w:rFonts w:ascii="Garamond" w:hAnsi="Garamond"/>
            <w:color w:val="333333"/>
          </w:rPr>
          <w:t xml:space="preserve"> ours</w:t>
        </w:r>
      </w:ins>
      <w:r w:rsidR="00DA0FCB">
        <w:rPr>
          <w:rFonts w:ascii="Garamond" w:hAnsi="Garamond"/>
          <w:color w:val="333333"/>
        </w:rPr>
        <w:t xml:space="preserve">. Its program </w:t>
      </w:r>
      <w:del w:id="78" w:author="Author">
        <w:r w:rsidR="00DA0FCB" w:rsidDel="00C15C14">
          <w:rPr>
            <w:rFonts w:ascii="Garamond" w:hAnsi="Garamond"/>
            <w:color w:val="333333"/>
          </w:rPr>
          <w:delText>also</w:delText>
        </w:r>
      </w:del>
      <w:r w:rsidR="00DA0FCB">
        <w:rPr>
          <w:rFonts w:ascii="Garamond" w:hAnsi="Garamond"/>
          <w:color w:val="333333"/>
        </w:rPr>
        <w:t xml:space="preserve"> has a clear-cut time, making it easier for a </w:t>
      </w:r>
      <w:r w:rsidR="00813E8B">
        <w:rPr>
          <w:rFonts w:ascii="Garamond" w:hAnsi="Garamond"/>
          <w:color w:val="333333"/>
        </w:rPr>
        <w:t>growing company to slot time for this training.</w:t>
      </w:r>
      <w:del w:id="79" w:author="Author">
        <w:r w:rsidR="00813E8B" w:rsidDel="00C15C14">
          <w:rPr>
            <w:rFonts w:ascii="Garamond" w:hAnsi="Garamond"/>
            <w:color w:val="333333"/>
          </w:rPr>
          <w:delText xml:space="preserve"> Because of these reasons, Traliant</w:delText>
        </w:r>
        <w:r w:rsidR="0022282D" w:rsidDel="00C15C14">
          <w:rPr>
            <w:rFonts w:ascii="Garamond" w:hAnsi="Garamond"/>
            <w:color w:val="333333"/>
          </w:rPr>
          <w:delText xml:space="preserve"> should be used as the guide for creating a new course for Evergreen Entertainment</w:delText>
        </w:r>
      </w:del>
      <w:r w:rsidR="0022282D">
        <w:rPr>
          <w:rFonts w:ascii="Garamond" w:hAnsi="Garamond"/>
          <w:color w:val="333333"/>
        </w:rPr>
        <w:t>.</w:t>
      </w:r>
      <w:r w:rsidR="00002817">
        <w:rPr>
          <w:rFonts w:ascii="Garamond" w:hAnsi="Garamond"/>
          <w:color w:val="333333"/>
        </w:rPr>
        <w:t xml:space="preserve"> If you have any questions, please contact me </w:t>
      </w:r>
      <w:r w:rsidR="00CB12C3">
        <w:rPr>
          <w:rFonts w:ascii="Garamond" w:hAnsi="Garamond"/>
          <w:color w:val="333333"/>
        </w:rPr>
        <w:t>to address them</w:t>
      </w:r>
      <w:r w:rsidR="004A6A36">
        <w:rPr>
          <w:rFonts w:ascii="Garamond" w:hAnsi="Garamond"/>
          <w:color w:val="333333"/>
        </w:rPr>
        <w:t>.</w:t>
      </w:r>
    </w:p>
    <w:p w14:paraId="7B2D5D3E" w14:textId="1DDBD07B" w:rsidR="006363E2" w:rsidRDefault="0017028B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ins w:id="80" w:author="Author">
        <w:r>
          <w:rPr>
            <w:rFonts w:ascii="Garamond" w:hAnsi="Garamond"/>
            <w:noProof/>
            <w:color w:val="333333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14D9BD07" wp14:editId="783D226C">
                  <wp:simplePos x="0" y="0"/>
                  <wp:positionH relativeFrom="column">
                    <wp:posOffset>3233445</wp:posOffset>
                  </wp:positionH>
                  <wp:positionV relativeFrom="paragraph">
                    <wp:posOffset>34460</wp:posOffset>
                  </wp:positionV>
                  <wp:extent cx="3005751" cy="1009461"/>
                  <wp:effectExtent l="0" t="0" r="23495" b="19685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005751" cy="10094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A22BCD" w14:textId="33D73482" w:rsidR="0017028B" w:rsidRDefault="0017028B">
                              <w:pPr>
                                <w:rPr>
                                  <w:ins w:id="81" w:author="Author"/>
                                </w:rPr>
                              </w:pPr>
                              <w:ins w:id="82" w:author="Author">
                                <w:r>
                                  <w:t xml:space="preserve">You stated cost was a </w:t>
                                </w:r>
                                <w:proofErr w:type="gramStart"/>
                                <w:r>
                                  <w:t>criteria</w:t>
                                </w:r>
                                <w:proofErr w:type="gramEnd"/>
                                <w:r>
                                  <w:t xml:space="preserve">, yet there are no costs included… Do these companies charge by the course or per </w:t>
                                </w:r>
                                <w:r w:rsidR="0009479E">
                                  <w:t>employee/student?</w:t>
                                </w:r>
                              </w:ins>
                            </w:p>
                            <w:p w14:paraId="62064188" w14:textId="77777777" w:rsidR="0009479E" w:rsidRDefault="0009479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4D9BD07" id="Text Box 7" o:spid="_x0000_s1030" type="#_x0000_t202" style="position:absolute;margin-left:254.6pt;margin-top:2.7pt;width:236.65pt;height:7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" fillcolor="white [3201]" strokeweight=".5pt">
                  <v:textbox>
                    <w:txbxContent>
                      <w:p w14:paraId="73A22BCD" w14:textId="33D73482" w:rsidR="0017028B" w:rsidRDefault="0017028B">
                        <w:pPr>
                          <w:rPr>
                            <w:ins w:id="83" w:author="Author"/>
                          </w:rPr>
                        </w:pPr>
                        <w:ins w:id="84" w:author="Author">
                          <w:r>
                            <w:t xml:space="preserve">You stated cost was a </w:t>
                          </w:r>
                          <w:proofErr w:type="gramStart"/>
                          <w:r>
                            <w:t>criteria</w:t>
                          </w:r>
                          <w:proofErr w:type="gramEnd"/>
                          <w:r>
                            <w:t xml:space="preserve">, yet there are no costs included… Do these companies charge by the course or per </w:t>
                          </w:r>
                          <w:r w:rsidR="0009479E">
                            <w:t>employee/student?</w:t>
                          </w:r>
                        </w:ins>
                      </w:p>
                      <w:p w14:paraId="62064188" w14:textId="77777777" w:rsidR="0009479E" w:rsidRDefault="0009479E"/>
                    </w:txbxContent>
                  </v:textbox>
                </v:shape>
              </w:pict>
            </mc:Fallback>
          </mc:AlternateContent>
        </w:r>
      </w:ins>
    </w:p>
    <w:p w14:paraId="54FE00ED" w14:textId="5BFB245F" w:rsidR="006363E2" w:rsidRDefault="006363E2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>Contact Info:</w:t>
      </w:r>
    </w:p>
    <w:p w14:paraId="7A9BE676" w14:textId="77777777" w:rsidR="006363E2" w:rsidRDefault="006363E2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7B72E120" w14:textId="31CAECE6" w:rsidR="006363E2" w:rsidRDefault="006363E2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>Damian Sclafani</w:t>
      </w:r>
    </w:p>
    <w:p w14:paraId="2EBDA29F" w14:textId="447112F1" w:rsidR="00636579" w:rsidRDefault="00636579" w:rsidP="00636579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 w:rsidRPr="00992536">
        <w:rPr>
          <w:rFonts w:ascii="Garamond" w:hAnsi="Garamond"/>
          <w:color w:val="333333"/>
        </w:rPr>
        <w:t>ds@ee.mailbox.us</w:t>
      </w:r>
    </w:p>
    <w:p w14:paraId="7148A1C9" w14:textId="7A655258" w:rsidR="006363E2" w:rsidRPr="00B17493" w:rsidRDefault="00636579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>890-567-1234</w:t>
      </w:r>
    </w:p>
    <w:p w14:paraId="0182AE3D" w14:textId="1C1502F1" w:rsidR="00DF4FA8" w:rsidRPr="00C301E9" w:rsidRDefault="00FA2D4D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ins w:id="85" w:author="Author">
        <w:r>
          <w:rPr>
            <w:rFonts w:ascii="Garamond" w:hAnsi="Garamond"/>
            <w:noProof/>
            <w:color w:val="333333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0A933B3" wp14:editId="6C1FD444">
                  <wp:simplePos x="0" y="0"/>
                  <wp:positionH relativeFrom="column">
                    <wp:posOffset>3314304</wp:posOffset>
                  </wp:positionH>
                  <wp:positionV relativeFrom="paragraph">
                    <wp:posOffset>64751</wp:posOffset>
                  </wp:positionV>
                  <wp:extent cx="2584765" cy="683537"/>
                  <wp:effectExtent l="0" t="0" r="25400" b="21590"/>
                  <wp:wrapNone/>
                  <wp:docPr id="5" name="Text Box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584765" cy="6835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151E3C" w14:textId="5EBAD061" w:rsidR="00C15C14" w:rsidRDefault="00C15C14">
                              <w:ins w:id="86" w:author="Author">
                                <w:r>
                                  <w:t>Need to include the full attachment title, similar to what I have done here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50A933B3" id="Text Box 5" o:spid="_x0000_s1031" type="#_x0000_t202" style="position:absolute;margin-left:260.95pt;margin-top:5.1pt;width:203.5pt;height:5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" fillcolor="white [3201]" strokeweight=".5pt">
                  <v:textbox>
                    <w:txbxContent>
                      <w:p w14:paraId="6D151E3C" w14:textId="5EBAD061" w:rsidR="00C15C14" w:rsidRDefault="00C15C14">
                        <w:ins w:id="87" w:author="Author">
                          <w:r>
                            <w:t>Need to include the full attachment title, similar to what I have done here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0D630805" w14:textId="426424A6" w:rsidR="00DF4FA8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 w:rsidRPr="00C301E9">
        <w:rPr>
          <w:rFonts w:ascii="Garamond" w:hAnsi="Garamond"/>
          <w:color w:val="333333"/>
        </w:rPr>
        <w:t>Attachment</w:t>
      </w:r>
      <w:r>
        <w:rPr>
          <w:rFonts w:ascii="Garamond" w:hAnsi="Garamond"/>
          <w:color w:val="333333"/>
        </w:rPr>
        <w:t>(</w:t>
      </w:r>
      <w:r w:rsidRPr="00C301E9">
        <w:rPr>
          <w:rFonts w:ascii="Garamond" w:hAnsi="Garamond"/>
          <w:color w:val="333333"/>
        </w:rPr>
        <w:t>s</w:t>
      </w:r>
      <w:r>
        <w:rPr>
          <w:rFonts w:ascii="Garamond" w:hAnsi="Garamond"/>
          <w:color w:val="333333"/>
        </w:rPr>
        <w:t>)</w:t>
      </w:r>
      <w:r w:rsidRPr="00C301E9">
        <w:rPr>
          <w:rFonts w:ascii="Garamond" w:hAnsi="Garamond"/>
          <w:color w:val="333333"/>
        </w:rPr>
        <w:t xml:space="preserve">: </w:t>
      </w:r>
      <w:proofErr w:type="spellStart"/>
      <w:r w:rsidR="00943E00">
        <w:rPr>
          <w:rFonts w:ascii="Garamond" w:hAnsi="Garamond"/>
          <w:color w:val="333333"/>
        </w:rPr>
        <w:t>Tr</w:t>
      </w:r>
      <w:r w:rsidR="000C2DC4">
        <w:rPr>
          <w:rFonts w:ascii="Garamond" w:hAnsi="Garamond"/>
          <w:color w:val="333333"/>
        </w:rPr>
        <w:t>aliant</w:t>
      </w:r>
      <w:proofErr w:type="spellEnd"/>
      <w:ins w:id="88" w:author="Author">
        <w:r w:rsidR="00C15C14">
          <w:rPr>
            <w:rFonts w:ascii="Garamond" w:hAnsi="Garamond"/>
            <w:color w:val="333333"/>
          </w:rPr>
          <w:t xml:space="preserve"> Course List</w:t>
        </w:r>
      </w:ins>
    </w:p>
    <w:p w14:paraId="4E61A901" w14:textId="636F817D" w:rsidR="000C2DC4" w:rsidRDefault="000C2DC4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ab/>
      </w:r>
      <w:r>
        <w:rPr>
          <w:rFonts w:ascii="Garamond" w:hAnsi="Garamond"/>
          <w:color w:val="333333"/>
        </w:rPr>
        <w:tab/>
      </w:r>
      <w:proofErr w:type="spellStart"/>
      <w:r>
        <w:rPr>
          <w:rFonts w:ascii="Garamond" w:hAnsi="Garamond"/>
          <w:color w:val="333333"/>
        </w:rPr>
        <w:t>CultureAlly</w:t>
      </w:r>
      <w:proofErr w:type="spellEnd"/>
      <w:ins w:id="89" w:author="Author">
        <w:r w:rsidR="00C15C14">
          <w:rPr>
            <w:rFonts w:ascii="Garamond" w:hAnsi="Garamond"/>
            <w:color w:val="333333"/>
          </w:rPr>
          <w:t xml:space="preserve"> Reviews</w:t>
        </w:r>
      </w:ins>
    </w:p>
    <w:p w14:paraId="1CE4127C" w14:textId="04EE3BA9" w:rsidR="005A2630" w:rsidRDefault="005A2630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ab/>
      </w:r>
      <w:r>
        <w:rPr>
          <w:rFonts w:ascii="Garamond" w:hAnsi="Garamond"/>
          <w:color w:val="333333"/>
        </w:rPr>
        <w:tab/>
      </w:r>
      <w:proofErr w:type="spellStart"/>
      <w:r w:rsidR="00C4580A">
        <w:rPr>
          <w:rFonts w:ascii="Garamond" w:hAnsi="Garamond"/>
          <w:color w:val="333333"/>
        </w:rPr>
        <w:t>eCornell</w:t>
      </w:r>
      <w:proofErr w:type="spellEnd"/>
      <w:ins w:id="90" w:author="Author">
        <w:r w:rsidR="00C15C14">
          <w:rPr>
            <w:rFonts w:ascii="Garamond" w:hAnsi="Garamond"/>
            <w:color w:val="333333"/>
          </w:rPr>
          <w:t xml:space="preserve"> </w:t>
        </w:r>
        <w:r w:rsidR="00FA2D4D">
          <w:rPr>
            <w:rFonts w:ascii="Garamond" w:hAnsi="Garamond"/>
            <w:color w:val="333333"/>
          </w:rPr>
          <w:t>Website Details</w:t>
        </w:r>
      </w:ins>
    </w:p>
    <w:p w14:paraId="2B376197" w14:textId="77777777" w:rsidR="00DF4FA8" w:rsidRDefault="00DF4FA8" w:rsidP="00DF4FA8">
      <w:pPr>
        <w:pStyle w:val="Signature"/>
        <w:spacing w:before="0" w:after="0"/>
      </w:pPr>
    </w:p>
    <w:p w14:paraId="43E22B33" w14:textId="373FF2AC" w:rsidR="002E60A3" w:rsidRDefault="002E60A3" w:rsidP="00DF4FA8">
      <w:pPr>
        <w:pStyle w:val="Date"/>
      </w:pPr>
    </w:p>
    <w:sectPr w:rsidR="002E60A3">
      <w:headerReference w:type="default" r:id="rId10"/>
      <w:footerReference w:type="default" r:id="rId11"/>
      <w:headerReference w:type="first" r:id="rId12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9" w:author="Author" w:initials="A">
    <w:p w14:paraId="7ED5F12B" w14:textId="77777777" w:rsidR="0074014E" w:rsidRDefault="0074014E" w:rsidP="00BF30AC">
      <w:pPr>
        <w:pStyle w:val="CommentText"/>
      </w:pPr>
      <w:r>
        <w:rPr>
          <w:rStyle w:val="CommentReference"/>
        </w:rPr>
        <w:annotationRef/>
      </w:r>
      <w:r>
        <w:t>This is a fragment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D5F1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D5F12B" w16cid:durableId="27B723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7DF58" w14:textId="77777777" w:rsidR="00CF5417" w:rsidRDefault="00CF5417">
      <w:pPr>
        <w:spacing w:after="0" w:line="240" w:lineRule="auto"/>
      </w:pPr>
      <w:r>
        <w:separator/>
      </w:r>
    </w:p>
  </w:endnote>
  <w:endnote w:type="continuationSeparator" w:id="0">
    <w:p w14:paraId="745F740D" w14:textId="77777777" w:rsidR="00CF5417" w:rsidRDefault="00CF5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B969ED" w14:textId="77777777" w:rsidR="00B469A5" w:rsidRDefault="00694C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239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EE190BF" wp14:editId="2E7AE04E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9C21E14" id="Straight Connector 9" o:spid="_x0000_s1026" alt="&quot;&quot;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F502E" w14:textId="77777777" w:rsidR="00CF5417" w:rsidRDefault="00CF5417">
      <w:pPr>
        <w:spacing w:after="0" w:line="240" w:lineRule="auto"/>
      </w:pPr>
      <w:r>
        <w:separator/>
      </w:r>
    </w:p>
  </w:footnote>
  <w:footnote w:type="continuationSeparator" w:id="0">
    <w:p w14:paraId="1839A59C" w14:textId="77777777" w:rsidR="00CF5417" w:rsidRDefault="00CF5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B469A5" w14:paraId="6C5F9D20" w14:textId="77777777">
      <w:trPr>
        <w:trHeight w:val="576"/>
      </w:trPr>
      <w:tc>
        <w:tcPr>
          <w:tcW w:w="7920" w:type="dxa"/>
        </w:tcPr>
        <w:p w14:paraId="3D5B2322" w14:textId="77777777" w:rsidR="00B469A5" w:rsidRDefault="00B469A5">
          <w:pPr>
            <w:pStyle w:val="Header"/>
          </w:pPr>
        </w:p>
      </w:tc>
    </w:tr>
  </w:tbl>
  <w:p w14:paraId="2B1BCEC2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6B413E" wp14:editId="6DB2C94D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1" name="Straight Connector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EE8067" id="Straight Connector 1" o:spid="_x0000_s1026" alt="&quot;&quot;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2D74B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FBDFFC" wp14:editId="6BCCA39B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EC9350" id="Straight Connector 8" o:spid="_x0000_s1026" alt="&quot;&quot;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5134"/>
    <w:multiLevelType w:val="hybridMultilevel"/>
    <w:tmpl w:val="04F80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862470"/>
    <w:multiLevelType w:val="hybridMultilevel"/>
    <w:tmpl w:val="0CC8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34297">
    <w:abstractNumId w:val="0"/>
  </w:num>
  <w:num w:numId="2" w16cid:durableId="847792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59"/>
    <w:rsid w:val="00002817"/>
    <w:rsid w:val="00006A39"/>
    <w:rsid w:val="0001195A"/>
    <w:rsid w:val="00025810"/>
    <w:rsid w:val="00026CD9"/>
    <w:rsid w:val="00084783"/>
    <w:rsid w:val="0009479E"/>
    <w:rsid w:val="000A35D4"/>
    <w:rsid w:val="000B59EA"/>
    <w:rsid w:val="000C01D5"/>
    <w:rsid w:val="000C2DC4"/>
    <w:rsid w:val="000D4BF2"/>
    <w:rsid w:val="0015034E"/>
    <w:rsid w:val="001601FC"/>
    <w:rsid w:val="00165654"/>
    <w:rsid w:val="0017028B"/>
    <w:rsid w:val="00186CB0"/>
    <w:rsid w:val="001B1E10"/>
    <w:rsid w:val="001B2C85"/>
    <w:rsid w:val="001C5B0F"/>
    <w:rsid w:val="001F0551"/>
    <w:rsid w:val="001F5994"/>
    <w:rsid w:val="0022282D"/>
    <w:rsid w:val="002242C2"/>
    <w:rsid w:val="002559E6"/>
    <w:rsid w:val="002655E6"/>
    <w:rsid w:val="00280874"/>
    <w:rsid w:val="00287066"/>
    <w:rsid w:val="002E3C1D"/>
    <w:rsid w:val="002E60A3"/>
    <w:rsid w:val="00317F5D"/>
    <w:rsid w:val="0032311C"/>
    <w:rsid w:val="00335093"/>
    <w:rsid w:val="0035313E"/>
    <w:rsid w:val="00383CD9"/>
    <w:rsid w:val="00387239"/>
    <w:rsid w:val="003A7948"/>
    <w:rsid w:val="003B3AB3"/>
    <w:rsid w:val="003C1589"/>
    <w:rsid w:val="003D103F"/>
    <w:rsid w:val="003D3E93"/>
    <w:rsid w:val="003D6D5B"/>
    <w:rsid w:val="003F0AF6"/>
    <w:rsid w:val="0041583A"/>
    <w:rsid w:val="0044682A"/>
    <w:rsid w:val="0048482B"/>
    <w:rsid w:val="00491C6E"/>
    <w:rsid w:val="004947F0"/>
    <w:rsid w:val="004A6A36"/>
    <w:rsid w:val="004B2E37"/>
    <w:rsid w:val="004C146E"/>
    <w:rsid w:val="004D3166"/>
    <w:rsid w:val="004E0C40"/>
    <w:rsid w:val="005027CE"/>
    <w:rsid w:val="00505917"/>
    <w:rsid w:val="00506EB4"/>
    <w:rsid w:val="0052410A"/>
    <w:rsid w:val="00556F01"/>
    <w:rsid w:val="00572C0C"/>
    <w:rsid w:val="00583518"/>
    <w:rsid w:val="005A1ADC"/>
    <w:rsid w:val="005A2630"/>
    <w:rsid w:val="005C017C"/>
    <w:rsid w:val="006310C0"/>
    <w:rsid w:val="0063496C"/>
    <w:rsid w:val="006363E2"/>
    <w:rsid w:val="00636579"/>
    <w:rsid w:val="006646A6"/>
    <w:rsid w:val="00672396"/>
    <w:rsid w:val="00681D3D"/>
    <w:rsid w:val="00694CB6"/>
    <w:rsid w:val="006D0C53"/>
    <w:rsid w:val="00704D9A"/>
    <w:rsid w:val="00722769"/>
    <w:rsid w:val="00723C22"/>
    <w:rsid w:val="007327D8"/>
    <w:rsid w:val="0074014E"/>
    <w:rsid w:val="00764659"/>
    <w:rsid w:val="007726F3"/>
    <w:rsid w:val="00780A23"/>
    <w:rsid w:val="007A31A8"/>
    <w:rsid w:val="007A5B01"/>
    <w:rsid w:val="007B05A7"/>
    <w:rsid w:val="007B778D"/>
    <w:rsid w:val="007D230A"/>
    <w:rsid w:val="007D711A"/>
    <w:rsid w:val="007F006D"/>
    <w:rsid w:val="0081336B"/>
    <w:rsid w:val="00813E8B"/>
    <w:rsid w:val="00831D71"/>
    <w:rsid w:val="00842D4D"/>
    <w:rsid w:val="00847D1E"/>
    <w:rsid w:val="008631F9"/>
    <w:rsid w:val="00870453"/>
    <w:rsid w:val="008748B8"/>
    <w:rsid w:val="00897F9A"/>
    <w:rsid w:val="008B075B"/>
    <w:rsid w:val="008D1781"/>
    <w:rsid w:val="008D6091"/>
    <w:rsid w:val="008D7D9A"/>
    <w:rsid w:val="00913AB9"/>
    <w:rsid w:val="009407A8"/>
    <w:rsid w:val="00943E00"/>
    <w:rsid w:val="00974F9F"/>
    <w:rsid w:val="00983970"/>
    <w:rsid w:val="009D0225"/>
    <w:rsid w:val="00A40F45"/>
    <w:rsid w:val="00A71471"/>
    <w:rsid w:val="00AE0F3C"/>
    <w:rsid w:val="00B00996"/>
    <w:rsid w:val="00B30AC9"/>
    <w:rsid w:val="00B32EC1"/>
    <w:rsid w:val="00B469A5"/>
    <w:rsid w:val="00B5354A"/>
    <w:rsid w:val="00B84094"/>
    <w:rsid w:val="00BE04FF"/>
    <w:rsid w:val="00BE6A6C"/>
    <w:rsid w:val="00C0201E"/>
    <w:rsid w:val="00C15C14"/>
    <w:rsid w:val="00C27DC4"/>
    <w:rsid w:val="00C427D4"/>
    <w:rsid w:val="00C43301"/>
    <w:rsid w:val="00C4580A"/>
    <w:rsid w:val="00C51CAF"/>
    <w:rsid w:val="00C6300F"/>
    <w:rsid w:val="00C77F5E"/>
    <w:rsid w:val="00C8187B"/>
    <w:rsid w:val="00C90C23"/>
    <w:rsid w:val="00CA00CE"/>
    <w:rsid w:val="00CB12C3"/>
    <w:rsid w:val="00CB6823"/>
    <w:rsid w:val="00CD3EA9"/>
    <w:rsid w:val="00CF5417"/>
    <w:rsid w:val="00D155E4"/>
    <w:rsid w:val="00D3539C"/>
    <w:rsid w:val="00D46161"/>
    <w:rsid w:val="00D51A0B"/>
    <w:rsid w:val="00D51E46"/>
    <w:rsid w:val="00D66710"/>
    <w:rsid w:val="00D66EAB"/>
    <w:rsid w:val="00D7429E"/>
    <w:rsid w:val="00D977E6"/>
    <w:rsid w:val="00DA0FCB"/>
    <w:rsid w:val="00DC0B5F"/>
    <w:rsid w:val="00DC43CE"/>
    <w:rsid w:val="00DC7693"/>
    <w:rsid w:val="00DD4E82"/>
    <w:rsid w:val="00DF4FA8"/>
    <w:rsid w:val="00E4671F"/>
    <w:rsid w:val="00EB45EA"/>
    <w:rsid w:val="00EC30AA"/>
    <w:rsid w:val="00EF00F9"/>
    <w:rsid w:val="00F20B93"/>
    <w:rsid w:val="00F2704C"/>
    <w:rsid w:val="00F4689A"/>
    <w:rsid w:val="00F76D7B"/>
    <w:rsid w:val="00F92476"/>
    <w:rsid w:val="00FA2D4D"/>
    <w:rsid w:val="00FD07F7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5AB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bCs/>
      <w:szCs w:val="18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Pr>
      <w:bCs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540" w:after="360" w:line="240" w:lineRule="auto"/>
      <w:contextualSpacing/>
    </w:pPr>
    <w:rPr>
      <w:bCs/>
      <w:color w:val="B42C1A" w:themeColor="accent1" w:themeShade="BF"/>
      <w:sz w:val="22"/>
      <w:szCs w:val="18"/>
      <w:lang w:eastAsia="en-US"/>
    </w:rPr>
  </w:style>
  <w:style w:type="character" w:customStyle="1" w:styleId="DateChar">
    <w:name w:val="Date Char"/>
    <w:basedOn w:val="DefaultParagraphFont"/>
    <w:link w:val="Date"/>
    <w:uiPriority w:val="1"/>
    <w:rPr>
      <w:bCs/>
      <w:color w:val="B42C1A" w:themeColor="accent1" w:themeShade="BF"/>
      <w:sz w:val="22"/>
      <w:szCs w:val="18"/>
      <w:lang w:eastAsia="en-US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Cs/>
      <w:szCs w:val="18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Pr>
      <w:bCs/>
      <w:szCs w:val="18"/>
      <w:lang w:eastAsia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720" w:after="280" w:line="240" w:lineRule="auto"/>
      <w:contextualSpacing/>
    </w:pPr>
    <w:rPr>
      <w:bCs/>
      <w:color w:val="262626" w:themeColor="text1" w:themeTint="D9"/>
      <w:szCs w:val="18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6"/>
    <w:rPr>
      <w:bCs/>
      <w:color w:val="262626" w:themeColor="text1" w:themeTint="D9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1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B42C1A" w:themeColor="accent1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B42C1A" w:themeColor="accent1" w:themeShade="BF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unhideWhenUsed/>
    <w:qFormat/>
    <w:rsid w:val="00DF4FA8"/>
    <w:pPr>
      <w:spacing w:after="200"/>
      <w:ind w:left="720"/>
      <w:contextualSpacing/>
    </w:pPr>
    <w:rPr>
      <w:rFonts w:eastAsiaTheme="minorHAnsi"/>
      <w:color w:val="595959" w:themeColor="text1" w:themeTint="A6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7327D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401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01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01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1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\AppData\Roaming\Microsoft\Templates\Business%20letter%20(simple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(simple design)</Template>
  <TotalTime>0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2022-10-30T22:02:00Z</dcterms:created>
  <dcterms:modified xsi:type="dcterms:W3CDTF">2023-03-11T21:07:00Z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cbd37fde6127e7f60b3c6e2674ee8cb63a0752ab23a70ee7fb67e568fa7846e2</vt:lpwstr>
  </property>
</Properties>
</file>